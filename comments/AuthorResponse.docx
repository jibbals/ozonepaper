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sz w:val="36"/>
          <w:b/>
          <w:sz w:val="36"/>
          <w:b/>
          <w:szCs w:val="36"/>
          <w:bCs/>
          <w:rFonts w:ascii="Liberation Sans" w:hAnsi="Liberation Sans" w:eastAsia="Droid Sans Fallback" w:cs="FreeSans"/>
        </w:rPr>
      </w:pPr>
      <w:r>
        <w:rPr>
          <w:rFonts w:ascii="Liberation Serif" w:hAnsi="Liberation Serif"/>
        </w:rPr>
        <w:t>Author's Response</w:t>
      </w:r>
      <w:r/>
    </w:p>
    <w:p>
      <w:pPr>
        <w:pStyle w:val="TextBody"/>
        <w:rPr>
          <w:sz w:val="24"/>
          <w:sz w:val="24"/>
          <w:szCs w:val="24"/>
          <w:rFonts w:ascii="Liberation Serif" w:hAnsi="Liberation Serif" w:eastAsia="Droid Sans Fallback" w:cs="FreeSans"/>
          <w:color w:val="00000A"/>
          <w:lang w:val="en-AU" w:eastAsia="zh-CN" w:bidi="hi-IN"/>
        </w:rPr>
      </w:pPr>
      <w:r>
        <w:rPr>
          <w:rFonts w:ascii="Liberation Serif" w:hAnsi="Liberation Serif"/>
        </w:rPr>
        <w:t>Here I've listed the referee's notes and major concerns/comments, followed by my own response in blue. Minor comments have been handled and I'm thankful to the referee's for going through my manuscript with such attention, as it improves my work greatly.</w:t>
      </w:r>
      <w:r/>
    </w:p>
    <w:p>
      <w:pPr>
        <w:pStyle w:val="TextBody"/>
        <w:rPr>
          <w:sz w:val="24"/>
          <w:sz w:val="24"/>
          <w:szCs w:val="24"/>
          <w:rFonts w:ascii="Liberation Serif" w:hAnsi="Liberation Serif" w:eastAsia="Droid Sans Fallback" w:cs="FreeSans"/>
          <w:color w:val="00000A"/>
          <w:lang w:val="en-AU" w:eastAsia="zh-CN" w:bidi="hi-IN"/>
        </w:rPr>
      </w:pPr>
      <w:r>
        <w:rPr>
          <w:rFonts w:ascii="Liberation Serif" w:hAnsi="Liberation Serif"/>
        </w:rPr>
        <w:t>First the referee responses are listed then the major comments and my responses for each referee are shown. Finally the minor corrections are listed with responses colocated.</w:t>
      </w:r>
      <w:r/>
    </w:p>
    <w:p>
      <w:pPr>
        <w:pStyle w:val="Heading1"/>
        <w:numPr>
          <w:ilvl w:val="0"/>
          <w:numId w:val="1"/>
        </w:numPr>
        <w:rPr>
          <w:sz w:val="36"/>
          <w:b/>
          <w:sz w:val="36"/>
          <w:b/>
          <w:szCs w:val="36"/>
          <w:bCs/>
          <w:rFonts w:ascii="Liberation Sans" w:hAnsi="Liberation Sans" w:eastAsia="Droid Sans Fallback" w:cs="FreeSans"/>
        </w:rPr>
      </w:pPr>
      <w:r>
        <w:rPr>
          <w:rFonts w:ascii="Liberation Serif" w:hAnsi="Liberation Serif"/>
        </w:rPr>
        <w:t>Referee Notes:</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Anonymous Referee #1</w:t>
      </w:r>
      <w:r/>
    </w:p>
    <w:p>
      <w:pPr>
        <w:pStyle w:val="TextBody"/>
        <w:rPr>
          <w:sz w:val="24"/>
          <w:sz w:val="24"/>
          <w:szCs w:val="24"/>
          <w:rFonts w:ascii="Liberation Serif" w:hAnsi="Liberation Serif" w:eastAsia="Droid Sans Fallback" w:cs="FreeSans"/>
          <w:color w:val="00000A"/>
          <w:lang w:val="en-AU" w:eastAsia="zh-CN" w:bidi="hi-IN"/>
        </w:rPr>
      </w:pPr>
      <w:r>
        <w:rPr>
          <w:rFonts w:ascii="Liberation Serif" w:hAnsi="Liberation Serif"/>
        </w:rPr>
        <w:t>Received and published: 6 February 2017</w:t>
      </w:r>
      <w:r/>
    </w:p>
    <w:p>
      <w:pPr>
        <w:pStyle w:val="TextBody"/>
        <w:rPr>
          <w:sz w:val="24"/>
          <w:sz w:val="24"/>
          <w:szCs w:val="24"/>
          <w:rFonts w:ascii="Liberation Serif" w:hAnsi="Liberation Serif" w:eastAsia="Droid Sans Fallback" w:cs="FreeSans"/>
          <w:color w:val="00000A"/>
          <w:lang w:val="en-AU" w:eastAsia="zh-CN" w:bidi="hi-IN"/>
        </w:rPr>
      </w:pPr>
      <w:r>
        <w:rPr>
          <w:rFonts w:ascii="Liberation Serif" w:hAnsi="Liberation Serif"/>
        </w:rPr>
        <w:t>The current study presents a method to identify stratosphere-to-troposphere transport (STT) events and estimate the associated ozone flux to the troposphere, based on ozonesonde profiles from three sites located in the Southern Hemisphere extratropics. Subsequently, the seasonality of STT events is determined, as well as the favorable synoptic conditions. Based on the stratospheric contribution to tropospheric ozone column estimated from the ozonesondes, the GEOS-Chem simulated tropospheric ozone columns are extrapolated to assess the stratospheric contribution over the Southern Ocean region. As the STT is of great importance for the tropospheric ozone budget and variability, and the number of relevant studies (both observational and modeling) for the examined region is limited, I find the topic of the paper within the scope of ACP. On the other side, there are several issues that need to be addressed before consideration for publication in ACP.</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Anonymous Referee #2</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The authors present an observation-based method to estimate the total stratospheric ozone flux in the Southern Ocean. I think the approach is interesting and complement some model-based methods, and is also of interest to the readership of ACP. However, the method comes with some major uncertainties and I wonder whether an extrapolation to the whole Southern Ocean from only three measurement sites is reasonable. My major concerns are listed below, and based on them I only recommend the manuscript ready for publication in ACP if a carefully revised manuscript is provided.</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Anonymous Referee #3</w:t>
      </w:r>
      <w:r/>
    </w:p>
    <w:p>
      <w:pPr>
        <w:pStyle w:val="TextBody"/>
        <w:rPr>
          <w:sz w:val="24"/>
          <w:sz w:val="24"/>
          <w:szCs w:val="24"/>
          <w:rFonts w:ascii="Liberation Serif" w:hAnsi="Liberation Serif" w:eastAsia="Droid Sans Fallback" w:cs="FreeSans"/>
          <w:color w:val="00000A"/>
          <w:lang w:val="en-AU" w:eastAsia="zh-CN" w:bidi="hi-IN"/>
        </w:rPr>
      </w:pPr>
      <w:r>
        <w:rPr>
          <w:rFonts w:ascii="Liberation Serif" w:hAnsi="Liberation Serif"/>
        </w:rPr>
        <w:t>Received and published: 23 February 2017</w:t>
      </w:r>
      <w:r/>
    </w:p>
    <w:p>
      <w:pPr>
        <w:pStyle w:val="TextBody"/>
        <w:rPr>
          <w:sz w:val="24"/>
          <w:sz w:val="24"/>
          <w:szCs w:val="24"/>
          <w:rFonts w:ascii="Liberation Serif" w:hAnsi="Liberation Serif" w:eastAsia="Droid Sans Fallback" w:cs="FreeSans"/>
          <w:color w:val="00000A"/>
          <w:lang w:val="en-AU" w:eastAsia="zh-CN" w:bidi="hi-IN"/>
        </w:rPr>
      </w:pPr>
      <w:r>
        <w:rPr>
          <w:rFonts w:ascii="Liberation Serif" w:hAnsi="Liberation Serif"/>
        </w:rPr>
        <w:t xml:space="preserve">The paper by Greenslade and coauthors presents an analysis of ozone soundings from three locations between -31 ◦ S and -69 ◦ S over several years. The authors analyse the profiles for ozone enhancements in the troposphere, which they link to stratosphere-to-troposhpere exchange associated with cut-off lows and cyclones. Based on these enhancements they estimate the fraction of excess ozone from the stratosphere as percent of the tropospheric ozone column. They calculate a flux of ozone for the southern hemisphere by using tropospheric columns from GEOS-Chem times this fraction times the frequency of occurrence of STT events. This flux estimate is more than an order of magnitude lower than estimates from literature using various techniques. The authors conclude that these differences are due to conservative estimates of several thresholds and assumption regarding their method. </w:t>
      </w:r>
      <w:r/>
    </w:p>
    <w:p>
      <w:pPr>
        <w:pStyle w:val="TextBody"/>
        <w:rPr>
          <w:sz w:val="24"/>
          <w:sz w:val="24"/>
          <w:szCs w:val="24"/>
          <w:rFonts w:ascii="Liberation Serif" w:hAnsi="Liberation Serif" w:eastAsia="Droid Sans Fallback" w:cs="FreeSans"/>
          <w:color w:val="00000A"/>
          <w:lang w:val="en-AU" w:eastAsia="zh-CN" w:bidi="hi-IN"/>
        </w:rPr>
      </w:pPr>
      <w:r>
        <w:rPr>
          <w:rFonts w:ascii="Liberation Serif" w:hAnsi="Liberation Serif"/>
        </w:rPr>
        <w:t>Observationally based estimates of ozone transport especially in the southern hemisphere are sparse and therefore valuable. However, the authors provide a flux estimate which is far from other studies, probably due to the sparse spatial and temporal coverage. If this however is the case, the method is simply not applicable in this case and the deduced flux does not mean anything. If the method is valid for the given data set I miss a careful analysis of the reasons for the discrepancy. Therefore I don’t see the paper as an ACP paper in the current form.</w:t>
      </w:r>
      <w:r/>
    </w:p>
    <w:p>
      <w:pPr>
        <w:pStyle w:val="TextBody"/>
        <w:rPr>
          <w:sz w:val="24"/>
          <w:sz w:val="24"/>
          <w:szCs w:val="24"/>
          <w:rFonts w:ascii="Liberation Serif" w:hAnsi="Liberation Serif" w:eastAsia="Droid Sans Fallback" w:cs="FreeSans"/>
          <w:color w:val="00000A"/>
          <w:lang w:val="en-AU" w:eastAsia="zh-CN" w:bidi="hi-IN"/>
        </w:rPr>
      </w:pPr>
      <w:r>
        <w:rPr>
          <w:rFonts w:ascii="Liberation Serif" w:hAnsi="Liberation Serif"/>
        </w:rPr>
      </w:r>
      <w:r/>
    </w:p>
    <w:p>
      <w:pPr>
        <w:pStyle w:val="TextBody"/>
        <w:rPr>
          <w:sz w:val="24"/>
          <w:sz w:val="24"/>
          <w:szCs w:val="24"/>
          <w:rFonts w:ascii="Liberation Serif" w:hAnsi="Liberation Serif" w:eastAsia="Droid Sans Fallback" w:cs="FreeSans"/>
          <w:color w:val="00000A"/>
          <w:lang w:val="en-AU" w:eastAsia="zh-CN" w:bidi="hi-IN"/>
        </w:rPr>
      </w:pPr>
      <w:r>
        <w:rPr>
          <w:rFonts w:ascii="Liberation Serif" w:hAnsi="Liberation Serif"/>
        </w:rPr>
      </w:r>
      <w:r/>
    </w:p>
    <w:p>
      <w:pPr>
        <w:pStyle w:val="Heading1"/>
        <w:numPr>
          <w:ilvl w:val="0"/>
          <w:numId w:val="1"/>
        </w:numPr>
        <w:rPr>
          <w:sz w:val="36"/>
          <w:b/>
          <w:sz w:val="36"/>
          <w:b/>
          <w:szCs w:val="36"/>
          <w:bCs/>
          <w:rFonts w:ascii="Liberation Sans" w:hAnsi="Liberation Sans" w:eastAsia="Droid Sans Fallback" w:cs="FreeSans"/>
          <w:color w:val="00000A"/>
          <w:lang w:val="en-AU" w:eastAsia="zh-CN" w:bidi="hi-IN"/>
        </w:rPr>
      </w:pPr>
      <w:r>
        <w:rPr>
          <w:rFonts w:ascii="Liberation Serif" w:hAnsi="Liberation Serif"/>
        </w:rPr>
        <w:t>Anonymous Referee 1</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Major Comments:</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1) Calculating the 99th percentile from the perturbation profiles over that layer (2 to</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1 Km below the tropopause) is a fairly strict criterion. Wouldn’t this threshold choice</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avoid the selection of deeper stratospheric intrusion events as “STT events”?</w:t>
      </w:r>
      <w:r/>
    </w:p>
    <w:p>
      <w:pPr>
        <w:pStyle w:val="Normal"/>
      </w:pPr>
      <w:r>
        <w:rPr>
          <w:rFonts w:ascii="Liberation Serif" w:hAnsi="Liberation Serif"/>
          <w:color w:val="0047FF"/>
        </w:rPr>
        <w:t>This should read as 2 km above the surface to 1 Km below the tropopause since, as you point out, the one kilometre range would miss deeper intrusions. I've now changed the text to reflect this.</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Have you consider modifying this criterion, and include others (e.g. significant negative O3 relative humidity correlation values above a threshold) to minimize false STT detection?</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ascii="Liberation Serif" w:hAnsi="Liberation Serif"/>
          <w:color w:val="0047FF"/>
          <w:sz w:val="24"/>
          <w:szCs w:val="24"/>
          <w:lang w:val="en-AU" w:eastAsia="zh-CN" w:bidi="hi-IN"/>
        </w:rPr>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ascii="Liberation Serif" w:hAnsi="Liberation Serif"/>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2) The seasonality of STT events presented in Fig. 7 is not in line with the findings of</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Škerlak et al. (2015) for the examined region. How are your results (STT seasonality)</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compared with other modeling studies (Elbern et al., 1998; Sprenger et al., 2003)?</w:t>
      </w:r>
      <w:r/>
    </w:p>
    <w:p>
      <w:pPr>
        <w:pStyle w:val="Normal"/>
      </w:pPr>
      <w:r>
        <w:rPr>
          <w:rFonts w:ascii="Liberation Serif" w:hAnsi="Liberation Serif"/>
          <w:color w:val="0047FF"/>
        </w:rPr>
        <w:t>I have added comparisons between the seasonalities at my three sites and results from Wauben et al., 1998: Comparison of modeled ozone distributions with sonde and satellite observations, and Sprenger et al., 2003.</w:t>
      </w:r>
      <w:r/>
    </w:p>
    <w:p>
      <w:pPr>
        <w:pStyle w:val="Normal"/>
        <w:rPr>
          <w:sz w:val="24"/>
          <w:sz w:val="24"/>
          <w:szCs w:val="24"/>
          <w:rFonts w:ascii="Liberation Serif" w:hAnsi="Liberation Serif" w:eastAsia="Droid Sans Fallback" w:cs="FreeSans"/>
          <w:color w:val="0047FF"/>
          <w:lang w:val="en-AU" w:eastAsia="zh-CN" w:bidi="hi-IN"/>
        </w:rPr>
      </w:pPr>
      <w:bookmarkStart w:id="0" w:name="__DdeLink__200_1403313333"/>
      <w:r>
        <w:rPr>
          <w:rFonts w:ascii="Liberation Serif" w:hAnsi="Liberation Serif"/>
          <w:color w:val="0047FF"/>
        </w:rPr>
        <w:t>The measurement sites are not in the regions which have a clear winter maximum seen in figure 1 of Sprenger et al., 2003, and the large scale winter maximum shown by all three studies seems to be dominated by the system in that region</w:t>
      </w:r>
      <w:bookmarkEnd w:id="0"/>
      <w:r>
        <w:rPr>
          <w:rFonts w:ascii="Liberation Serif" w:hAnsi="Liberation Serif"/>
          <w:color w:val="0047FF"/>
        </w:rPr>
        <w:t xml:space="preserve"> – this has now been noted in the text.</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ascii="Liberation Serif" w:hAnsi="Liberation Serif"/>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Is there any evidence from other studies that STT frequency over the examined region</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exhibits a maximum during the austral summer (DJF) and not during the austral winter</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(JJA) when the jet stream is strongest over the broader region?</w:t>
      </w:r>
      <w:r/>
    </w:p>
    <w:p>
      <w:pPr>
        <w:pStyle w:val="Normal"/>
        <w:rPr>
          <w:sz w:val="24"/>
          <w:sz w:val="24"/>
          <w:szCs w:val="24"/>
          <w:rFonts w:ascii="Liberation Serif" w:hAnsi="Liberation Serif" w:eastAsia="Droid Sans Fallback" w:cs="FreeSans"/>
          <w:color w:val="0047FF"/>
          <w:lang w:val="en-AU" w:eastAsia="zh-CN" w:bidi="hi-IN"/>
        </w:rPr>
      </w:pPr>
      <w:r>
        <w:rPr>
          <w:rFonts w:ascii="Liberation Serif" w:hAnsi="Liberation Serif"/>
          <w:color w:val="0047FF"/>
        </w:rPr>
        <w:t>I have not found any other literature which suggests a Summer peak over the Southern Ocean or Australia, however the prior work has not looked at the sites examined here (for instance see my previous response).</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Have you tried to detect STT events from the model results? I guess this is strongly depended to the vertical resolution of the model, but it would be very interesting to see how the observed and</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modeled STT seasonalities are compared.</w:t>
      </w:r>
      <w:r/>
    </w:p>
    <w:p>
      <w:pPr>
        <w:pStyle w:val="Normal"/>
        <w:rPr>
          <w:sz w:val="24"/>
          <w:sz w:val="24"/>
          <w:szCs w:val="24"/>
          <w:rFonts w:ascii="Liberation Serif" w:hAnsi="Liberation Serif" w:eastAsia="Droid Sans Fallback" w:cs="FreeSans"/>
          <w:color w:val="0047FF"/>
          <w:lang w:val="en-AU" w:eastAsia="zh-CN" w:bidi="hi-IN"/>
        </w:rPr>
      </w:pPr>
      <w:r>
        <w:rPr>
          <w:rFonts w:ascii="Liberation Serif" w:hAnsi="Liberation Serif"/>
          <w:color w:val="0047FF"/>
        </w:rPr>
        <w:t>Not only the vertical resolution but also the low horizontal resolution of GEOS-Chem output means an analysis would only perceive very large scale STT events, as they would need to span a large portion of 2 degrees latitude by 2.5 degrees longitude.</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3) To my understanding, using the seasonality of STT events from the three sites to</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extrapolate model results over the Southern Ocean region is a quite simplified and</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coarse approach, especially when considering the previous comment.</w:t>
      </w:r>
      <w:r/>
    </w:p>
    <w:p>
      <w:pPr>
        <w:pStyle w:val="Normal"/>
      </w:pPr>
      <w:r>
        <w:rPr>
          <w:rFonts w:ascii="Liberation Serif" w:hAnsi="Liberation Serif"/>
          <w:color w:val="0047FF"/>
        </w:rPr>
        <w:t xml:space="preserve">This is correct, after seeing the reviews the SO extrapolation has been moved to a supplementary pdf as an example of one possible utility of the ozonesonde event detection. It is too simplified and uncertain to add any real substance to the paper. </w:t>
      </w:r>
      <w:r/>
    </w:p>
    <w:p>
      <w:pPr>
        <w:pStyle w:val="Normal"/>
        <w:rPr>
          <w:sz w:val="24"/>
          <w:sz w:val="24"/>
          <w:szCs w:val="24"/>
          <w:rFonts w:ascii="Liberation Serif" w:hAnsi="Liberation Serif" w:eastAsia="Droid Sans Fallback" w:cs="FreeSans"/>
          <w:color w:val="0047FF"/>
          <w:lang w:val="en-AU" w:eastAsia="zh-CN" w:bidi="hi-IN"/>
        </w:rPr>
      </w:pPr>
      <w:r>
        <w:rPr>
          <w:rFonts w:ascii="Liberation Serif" w:hAnsi="Liberation Serif"/>
          <w:color w:val="0047FF"/>
        </w:rPr>
        <w:t>TODO: Instead an estimate of STT ozone flux near the three sites has been performed and compared to Skerlak et al. 2014, Sprenger et al. 2003, and Olsen et al. .</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4) Overall, the presentation of the results can be further improved (please check my</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suggestions further below), as well as the writing of the manuscript.</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Comments:</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Škerlak et al. (2014) presented an STE climatology using the ERA-Interim data. This</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study is important not only for the introduction, as it describes the STT climatology</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for the SH, but for intercomparison of the results also. Similar climatologies can be</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found in the modeling studies of Roelofs and Lelieveld (1997) and James et al. (2003).</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Recently, Akritidis et al. (2016) explored the impact of stratospheric intrusions on tropospheric ozone and the associated stratospheric contribution over the eastern Mediterranean and the Middle East region, a task that is relevant with some of the purposes of this study.</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Page 4, lines 3-4: Since the study is based on the ozonesondes launched from the three sites, it is important to present the location of the sites.</w:t>
      </w:r>
      <w:r/>
    </w:p>
    <w:p>
      <w:pPr>
        <w:pStyle w:val="Normal"/>
      </w:pPr>
      <w:r>
        <w:rPr>
          <w:rFonts w:ascii="Liberation Serif" w:hAnsi="Liberation Serif"/>
          <w:color w:val="0047FF"/>
        </w:rPr>
        <w:t>A very good idea, a brief description of the sites has been added: “... Melbourne, a major city in Victoria, Australia is in the far south eastern section of the Australian mainland, actual releases are north of the central business district in the Broadmeadows suburb. Macquarie island is isolated from the Australian mainland, situated in the remote southern ocean and unlikely to be affected by any local pollution events. Davis is on the coast of Antarctica and also unlikely to experience the effects of anthropogenic pollution.”</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ascii="Liberation Serif" w:hAnsi="Liberation Serif"/>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Page 4, line 22: “Figure 1 shows the monthly mean tropopause altitudes at ..”, while in Fig. 1 caption is stated “Multi-year monthly median tropopause altitude ..”. Is it the mean or the median? Please modify accordingly.</w:t>
      </w:r>
      <w:r/>
    </w:p>
    <w:p>
      <w:pPr>
        <w:pStyle w:val="Normal"/>
      </w:pPr>
      <w:r>
        <w:rPr>
          <w:rFonts w:ascii="Liberation Serif" w:hAnsi="Liberation Serif"/>
          <w:color w:val="0047FF"/>
        </w:rPr>
        <w:t>It is the median, text updated</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ascii="Liberation Serif" w:hAnsi="Liberation Serif"/>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Page 5, Figure 1: a) The shadings used to describe the 10th and 90th percentiles are</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rather confusing. I suggest you replace the shadings with dashed lines (same color as</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 xml:space="preserve">the solid lines). </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b) Increase the range of the vertical axis to show the 10th percentile</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 xml:space="preserve">value for February. </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c) Is it the case that tropopause drops below 4 km (10th percentile)</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 xml:space="preserve">over Davis? </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What is the minimum tropopause height value over Davis during February?</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Page 5, lines 5-6: “This seasonality at the high latitude sites is driven by a decrease in</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photochemical destruction under the reduced radiation conditions around polar night.”</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Please include a reference or information about the NOx levels at these sites (if avail-</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able) to justify this statement.</w:t>
      </w:r>
      <w:r/>
    </w:p>
    <w:p>
      <w:pPr>
        <w:pStyle w:val="Normal"/>
        <w:rPr>
          <w:color w:val="000099"/>
        </w:rPr>
      </w:pPr>
      <w:r>
        <w:rPr>
          <w:rFonts w:ascii="Liberation Serif" w:hAnsi="Liberation Serif"/>
          <w:color w:val="000099"/>
        </w:rPr>
        <w:t>TODO: ask Simon about this comment</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Page 6, line 14: It is important to know the vertical resolution of the GEOS-Chem model</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near the tropopause (although it can partially be seen from Fig. 13), as it is important</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for the tropopause height detection and the tropospheric ozone column calculations</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from the model results.</w:t>
      </w:r>
      <w:r/>
    </w:p>
    <w:p>
      <w:pPr>
        <w:pStyle w:val="Normal"/>
      </w:pPr>
      <w:r>
        <w:rPr>
          <w:rFonts w:ascii="Liberation Serif" w:hAnsi="Liberation Serif"/>
          <w:color w:val="0047FF"/>
        </w:rPr>
        <w:t>GEOS-Chem has roughlyRoughly 500m resolution near 10km altitude, I’ve now noted this in the text in the Model description secion: “The vertical resolution is finer near the surface at ~60 m between levels, spreading out to ~500 m near 10~km altitude, and reaching ~1500 m near the top of the atmosphere.“</w:t>
      </w:r>
      <w:r/>
    </w:p>
    <w:p>
      <w:pPr>
        <w:pStyle w:val="Normal"/>
        <w:rPr/>
      </w:pPr>
      <w:r>
        <w:rPr>
          <w:rFonts w:ascii="Liberation Serif" w:hAnsi="Liberation Serif"/>
          <w:color w:val="0047FF"/>
        </w:rPr>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Page 7, lines 22-23: “The interpolated profiles … high frequency perturbations).” This is a rather brief description of the procedure. A more detailed description including a reference (if available) for the FT application would be necessary.</w:t>
      </w:r>
      <w:r/>
    </w:p>
    <w:p>
      <w:pPr>
        <w:pStyle w:val="Normal"/>
      </w:pPr>
      <w:r>
        <w:rPr>
          <w:rFonts w:ascii="Liberation Serif" w:hAnsi="Liberation Serif"/>
          <w:color w:val="0047FF"/>
        </w:rPr>
        <w:t>I've beefed up the description a little, we've not come across this method for STT detection in any literature however the filter is quite common in sound and image</w:t>
      </w:r>
      <w:r>
        <w:rPr>
          <w:rFonts w:ascii="Liberation Serif" w:hAnsi="Liberation Serif"/>
          <w:color w:val="0047FF"/>
          <w:sz w:val="24"/>
          <w:szCs w:val="24"/>
        </w:rPr>
        <w:t xml:space="preserve"> filtering, and a reference to </w:t>
      </w:r>
      <w:r>
        <w:rPr>
          <w:rFonts w:ascii="Liberation Serif" w:hAnsi="Liberation Serif"/>
          <w:b w:val="false"/>
          <w:i w:val="false"/>
          <w:caps w:val="false"/>
          <w:smallCaps w:val="false"/>
          <w:color w:val="0047FF"/>
          <w:spacing w:val="0"/>
          <w:sz w:val="24"/>
          <w:szCs w:val="24"/>
        </w:rPr>
        <w:t>Numerical Recipes in C, by Press et al., Cambridge Uni.</w:t>
      </w:r>
      <w:r>
        <w:rPr>
          <w:rFonts w:ascii="Liberation Serif" w:hAnsi="Liberation Serif"/>
          <w:color w:val="0047FF"/>
        </w:rPr>
        <w:t xml:space="preserve"> is now provided.</w:t>
      </w:r>
      <w:r/>
    </w:p>
    <w:p>
      <w:pPr>
        <w:pStyle w:val="Normal"/>
        <w:rPr>
          <w:sz w:val="24"/>
          <w:sz w:val="24"/>
          <w:szCs w:val="24"/>
          <w:rFonts w:ascii="Liberation Serif" w:hAnsi="Liberation Serif" w:eastAsia="Droid Sans Fallback" w:cs="FreeSans"/>
          <w:color w:val="0047FF"/>
          <w:lang w:val="en-AU" w:eastAsia="zh-CN" w:bidi="hi-IN"/>
        </w:rPr>
      </w:pPr>
      <w:r>
        <w:rPr>
          <w:rFonts w:ascii="Liberation Serif" w:hAnsi="Liberation Serif"/>
          <w:color w:val="0047FF"/>
        </w:rPr>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 xml:space="preserve">Page 7, lines 27-28: “We next use all the perturbation profiles at each site to calculate the 99th percentile perturbation value for the site”. How exactly is this cut-off threshold calculated? </w:t>
      </w:r>
      <w:r/>
    </w:p>
    <w:p>
      <w:pPr>
        <w:pStyle w:val="Normal"/>
      </w:pPr>
      <w:r>
        <w:rPr>
          <w:rFonts w:ascii="Liberation Serif" w:hAnsi="Liberation Serif"/>
          <w:color w:val="0047FF"/>
        </w:rPr>
        <w:t>Once the perturbation profiles are all created, the filtered interpolated values between 2km and TP-1km are used as the basis for  this 99</w:t>
      </w:r>
      <w:r>
        <w:rPr>
          <w:rFonts w:ascii="Liberation Serif" w:hAnsi="Liberation Serif"/>
          <w:color w:val="0047FF"/>
          <w:vertAlign w:val="superscript"/>
        </w:rPr>
        <w:t>th</w:t>
      </w:r>
      <w:r>
        <w:rPr>
          <w:rFonts w:ascii="Liberation Serif" w:hAnsi="Liberation Serif"/>
          <w:color w:val="0047FF"/>
        </w:rPr>
        <w:t xml:space="preserve"> percentile – which I've now noted in the text.</w:t>
      </w:r>
      <w:r/>
    </w:p>
    <w:p>
      <w:pPr>
        <w:pStyle w:val="Normal"/>
        <w:rPr>
          <w:sz w:val="24"/>
          <w:sz w:val="24"/>
          <w:szCs w:val="24"/>
          <w:rFonts w:ascii="Liberation Serif" w:hAnsi="Liberation Serif" w:eastAsia="Droid Sans Fallback" w:cs="FreeSans"/>
          <w:color w:val="0047FF"/>
          <w:lang w:val="en-AU" w:eastAsia="zh-CN" w:bidi="hi-IN"/>
        </w:rPr>
      </w:pPr>
      <w:r>
        <w:rPr>
          <w:rFonts w:ascii="Liberation Serif" w:hAnsi="Liberation Serif"/>
          <w:color w:val="0047FF"/>
        </w:rPr>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In Section 2.5, Page 9, the authors state that is calculated “between 2 km and 1 km below the tropopause”. This information should be provided earlier in the manuscript, at the point that the 99th percentile threshold is initially mentioned (Section 2.3).</w:t>
      </w:r>
      <w:r/>
    </w:p>
    <w:p>
      <w:pPr>
        <w:pStyle w:val="Normal"/>
      </w:pPr>
      <w:r>
        <w:rPr>
          <w:rFonts w:ascii="Liberation Serif" w:hAnsi="Liberation Serif"/>
          <w:color w:val="0047FF"/>
        </w:rPr>
        <w:t>As per your suggestion I've added this information when it first becomes pertinent.</w:t>
      </w:r>
      <w:r/>
    </w:p>
    <w:p>
      <w:pPr>
        <w:pStyle w:val="Normal"/>
        <w:rPr>
          <w:color w:val="0047FF"/>
        </w:rPr>
      </w:pPr>
      <w:r>
        <w:rPr>
          <w:rFonts w:ascii="Liberation Serif" w:hAnsi="Liberation Serif"/>
        </w:rPr>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Page 8, Figure 3: Why the two panels have different units? Are the ozone units of</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the left panel “1e+12 molecules cm-3”? Please change accordingly the Figure and the</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Figure caption. mixing ratio -&gt; number density</w:t>
      </w:r>
      <w:r/>
    </w:p>
    <w:p>
      <w:pPr>
        <w:pStyle w:val="Normal"/>
        <w:rPr>
          <w:sz w:val="24"/>
          <w:sz w:val="24"/>
          <w:szCs w:val="24"/>
          <w:rFonts w:ascii="Liberation Serif" w:hAnsi="Liberation Serif" w:eastAsia="Droid Sans Fallback" w:cs="FreeSans"/>
          <w:color w:val="0047FF"/>
          <w:lang w:val="en-AU" w:eastAsia="zh-CN" w:bidi="hi-IN"/>
        </w:rPr>
      </w:pPr>
      <w:r>
        <w:rPr>
          <w:rFonts w:ascii="Liberation Serif" w:hAnsi="Liberation Serif"/>
          <w:color w:val="0047FF"/>
        </w:rPr>
        <w:t>Thanks for spotting this, these units and caption are misleading/confusing – I've made them both ppbv. TODO: do this</w:t>
      </w:r>
      <w:r/>
    </w:p>
    <w:p>
      <w:pPr>
        <w:pStyle w:val="Normal"/>
        <w:rPr>
          <w:sz w:val="24"/>
          <w:sz w:val="24"/>
          <w:szCs w:val="24"/>
          <w:rFonts w:ascii="Liberation Serif" w:hAnsi="Liberation Serif" w:eastAsia="Droid Sans Fallback" w:cs="FreeSans"/>
          <w:color w:val="0047FF"/>
          <w:lang w:val="en-AU" w:eastAsia="zh-CN" w:bidi="hi-IN"/>
        </w:rPr>
      </w:pPr>
      <w:r>
        <w:rPr>
          <w:rFonts w:ascii="Liberation Serif" w:hAnsi="Liberation Serif"/>
          <w:color w:val="0047FF"/>
        </w:rPr>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Page 9, lines 1-2: “For this reason all detected STT events found near smoke plumes</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are flagged”. How is “near” defined?</w:t>
      </w:r>
      <w:r/>
    </w:p>
    <w:p>
      <w:pPr>
        <w:pStyle w:val="Normal"/>
        <w:rPr>
          <w:sz w:val="24"/>
          <w:sz w:val="24"/>
          <w:szCs w:val="24"/>
          <w:rFonts w:ascii="Liberation Serif" w:hAnsi="Liberation Serif" w:eastAsia="Droid Sans Fallback" w:cs="FreeSans"/>
          <w:color w:val="0047FF"/>
          <w:lang w:val="en-AU" w:eastAsia="zh-CN" w:bidi="hi-IN"/>
        </w:rPr>
      </w:pPr>
      <w:r>
        <w:rPr>
          <w:rFonts w:ascii="Liberation Serif" w:hAnsi="Liberation Serif"/>
          <w:color w:val="0047FF"/>
        </w:rPr>
        <w:t>Unfortunately in this case near is defined as subjectively within 200km, I've make this more clear in the text TODO: do this</w:t>
      </w:r>
      <w:r/>
    </w:p>
    <w:p>
      <w:pPr>
        <w:pStyle w:val="Normal"/>
        <w:rPr>
          <w:sz w:val="24"/>
          <w:sz w:val="24"/>
          <w:szCs w:val="24"/>
          <w:rFonts w:ascii="Liberation Serif" w:hAnsi="Liberation Serif" w:eastAsia="Droid Sans Fallback" w:cs="FreeSans"/>
          <w:color w:val="0047FF"/>
          <w:lang w:val="en-AU" w:eastAsia="zh-CN" w:bidi="hi-IN"/>
        </w:rPr>
      </w:pPr>
      <w:r>
        <w:rPr>
          <w:rFonts w:ascii="Liberation Serif" w:hAnsi="Liberation Serif"/>
          <w:color w:val="0047FF"/>
        </w:rPr>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In my opinion, Figures 4, 5 and 6 are more supportive-descriptive without adding any-</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thing new. Therefore, I suggest including them as a supplement. Moreover, Figures 5</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and 6 can be merged into one.</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Page 11, line 17: “We use the ERA-I 500 hPa data to subjectively classify the events</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based on their likely meteorological cause.” Do the authors classify the events by visual</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inspection of the 500 hPa maps for every STT event date?</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Page 11, lines 20-21: “The stratospheric polar vortex may create ozone folds without</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other sources of upper tropospheric turbulence”. Please include a reference for the</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above statement.</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Page 14, lines 16-20: “The seasonal distributions . . . first half of the year”. To my</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understanding Fig. 7 and Fig. 8 are not quite similar. Moreover, comparing Fig. 8</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with Fig. 7 where fire influences are also included is somehow unfair. The fact that</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ozonesondes are launched monthly at Davis from December to June is also the case</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for Fig. 7, where high STT frequencies are found for the respective period.</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Page 16: How is the modeled tropospheric column ozone calculated? How is the</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tropopause defined in the GEOS-Chem results?</w:t>
      </w:r>
      <w:r/>
    </w:p>
    <w:p>
      <w:pPr>
        <w:pStyle w:val="Normal"/>
        <w:rPr>
          <w:color w:val="000099"/>
        </w:rPr>
      </w:pPr>
      <w:r>
        <w:rPr>
          <w:rFonts w:ascii="Liberation Serif" w:hAnsi="Liberation Serif"/>
          <w:color w:val="000099"/>
        </w:rPr>
        <w:t>That is a good question! GEOS-Chem uses the tropopause height provided by GEOS-5 met fields which are calculated using a lapse-rate definition using the first minimum above the surface in the function 0.03*T(p) – log(p), with p in hPa.</w:t>
      </w:r>
      <w:r/>
    </w:p>
    <w:p>
      <w:pPr>
        <w:pStyle w:val="Normal"/>
        <w:rPr>
          <w:color w:val="000099"/>
        </w:rPr>
      </w:pPr>
      <w:r>
        <w:rPr>
          <w:rFonts w:ascii="Liberation Serif" w:hAnsi="Liberation Serif"/>
          <w:color w:val="000099"/>
        </w:rPr>
        <w:t>This has now been added to the text</w:t>
      </w:r>
      <w:r/>
    </w:p>
    <w:p>
      <w:pPr>
        <w:pStyle w:val="Normal"/>
        <w:rPr>
          <w:sz w:val="24"/>
          <w:sz w:val="24"/>
          <w:szCs w:val="24"/>
          <w:rFonts w:ascii="Liberation Serif" w:hAnsi="Liberation Serif" w:eastAsia="Droid Sans Fallback" w:cs="FreeSans"/>
          <w:color w:val="000099"/>
          <w:lang w:val="en-AU" w:eastAsia="zh-CN" w:bidi="hi-IN"/>
        </w:rPr>
      </w:pPr>
      <w:r>
        <w:rPr>
          <w:rFonts w:eastAsia="Droid Sans Fallback" w:cs="FreeSans" w:ascii="Liberation Serif" w:hAnsi="Liberation Serif"/>
          <w:color w:val="000099"/>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Page 17, lines 3-4: “Over Melbourne, ozone in the lower troposphere is well represented, but the model overestimates ozone from around 4 km to the tropopause”. This</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is also seen for Macquarie and should be added to the discussion.</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Page 19: “Figure 14 shows the mean fraction of total tropospheric column ozone (cal-</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culated from ozonesonde profiles) attributed to stratospheric ozone intrusions at each</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site, averaged over days when an STT event occurred.” Please explain in more detail</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how is this fraction calculated.</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Page 19: “to the entire Southern Ocean region, defined here as 35_ S-75_ S to en-</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compass”. What is the longitudinal range?</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Page 20: Fig. 14 and Fig.15 can be merged into one.</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Page 22: “If we we assume a fractional ozone impact due to each event STT event of</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I=35% based on their results”. The 30-40% stratospheric contribution found by Terao</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et al. (2008) is seen only during spring and at 500 hPa. Therefore, assuming a 35%</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stratospheric contribution to the tropospheric column ozone seems a bit arbitrary.</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r>
      <w:r/>
    </w:p>
    <w:p>
      <w:pPr>
        <w:pStyle w:val="Heading1"/>
        <w:numPr>
          <w:ilvl w:val="0"/>
          <w:numId w:val="1"/>
        </w:numPr>
        <w:rPr>
          <w:sz w:val="36"/>
          <w:b/>
          <w:sz w:val="36"/>
          <w:b/>
          <w:szCs w:val="36"/>
          <w:bCs/>
          <w:rFonts w:ascii="Liberation Sans" w:hAnsi="Liberation Sans" w:eastAsia="Droid Sans Fallback" w:cs="FreeSans"/>
          <w:color w:val="00000A"/>
          <w:lang w:val="en-AU" w:eastAsia="zh-CN" w:bidi="hi-IN"/>
        </w:rPr>
      </w:pPr>
      <w:r>
        <w:rPr>
          <w:rFonts w:ascii="Liberation Serif" w:hAnsi="Liberation Serif"/>
        </w:rPr>
        <w:t>Anonymous Referee 2</w:t>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Major Concerns:</w:t>
      </w:r>
      <w:r/>
    </w:p>
    <w:p>
      <w:pPr>
        <w:pStyle w:val="Normal"/>
      </w:pPr>
      <w:r>
        <w:rPr>
          <w:rFonts w:ascii="Liberation Serif" w:hAnsi="Liberation Serif"/>
        </w:rPr>
        <w:t xml:space="preserve">1. </w:t>
      </w:r>
      <w:r>
        <w:rPr>
          <w:rFonts w:ascii="Liberation Serif" w:hAnsi="Liberation Serif"/>
          <w:b/>
          <w:bCs/>
        </w:rPr>
        <w:t>Extrapolation to Southern Ocean</w:t>
      </w:r>
      <w:r>
        <w:rPr>
          <w:rFonts w:ascii="Liberation Serif" w:hAnsi="Liberation Serif"/>
        </w:rPr>
        <w:t>: The authors look at three measurement sites (Davis,</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Macqaurie, and Melbourne) in the Southern Ocean (SO), and then extrapolate their results to the</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whole SO. I don’t think that this is valid. I think there ia quite a lot of spatial and temporal</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variability that gets neglected in doing so. To make my point more clearly, I copy a figure (Fig. 16)</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from Skerlak et al. (2014) here:</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It shows the seasonally averaged STT ozone flux for the period 1979-2011. Evidently, there is a lot</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of spatial and temporal variability. The next figure (Fig. 17) from Skerlak et al. (2014) shows the</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estimated ozone flux into the PBL, which exhibits a still stronger variability. Hence, I think the</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authors must be rather hesitating in extrapolating their results. I suggest to restrict the conclusionsabout the STT flux more to the regions around the three measurement sites. It will still be possible</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to compare the values, e.g., with the values in Skerlak et al. (2014).</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r>
      <w:r/>
    </w:p>
    <w:p>
      <w:pPr>
        <w:pStyle w:val="Normal"/>
      </w:pPr>
      <w:r>
        <w:rPr>
          <w:rFonts w:ascii="Liberation Serif" w:hAnsi="Liberation Serif"/>
        </w:rPr>
        <w:t xml:space="preserve">2. </w:t>
      </w:r>
      <w:r>
        <w:rPr>
          <w:rFonts w:ascii="Liberation Serif" w:hAnsi="Liberation Serif"/>
          <w:b/>
          <w:bCs/>
        </w:rPr>
        <w:t>Transport aspect</w:t>
      </w:r>
      <w:r>
        <w:rPr>
          <w:rFonts w:ascii="Liberation Serif" w:hAnsi="Liberation Serif"/>
        </w:rPr>
        <w:t>: An aspect that is not sufficiently discussed in the manuscript is the transport</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of the ozone-rich air from its crossing to the measurement site. For instance, in Figure 5 the authors</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show an STT event and the geopotential height field at 500 hPa. A nice cut-off low pressure system</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is discernible in the geopotential. But it is not clear whether the STT event really occurred below</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this cut-off. In fact, it could have happened quite a distance away from it and the be advected to this</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place. I would argue that the transport aspect become more important if an STT event is detected at</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middle or lower-tropospheric levels, i.e., when it is rather ‘detached’ from the tropopause above. As</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an example, the following study shows that the crossing of the tropopause takes place in the western</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North Atlantic but an ozone signal is discernible in the profile over western Europe:</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Trickl, T. et al. "How stratospheric are deep stratospheric intrusions? LUAMI 2008." Atmospheric</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Chemistry and Physics 16.14 (2016): 8791-8815.</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I think the authors should more carefully discuss this aspect of STT event. Possibly, the do a short</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literature review dealing with ozone transport and the long-range character of stratospheric</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intrusions. It would also be interesting, and relevant to this manuscript, how long signals in</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stratospheric ozone remain discernible in an atmospheric column after the air parcels have crossed</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the tropopause.</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r>
      <w:r/>
    </w:p>
    <w:p>
      <w:pPr>
        <w:pStyle w:val="Normal"/>
      </w:pPr>
      <w:r>
        <w:rPr>
          <w:rFonts w:ascii="Liberation Serif" w:hAnsi="Liberation Serif"/>
        </w:rPr>
        <w:t xml:space="preserve">3. </w:t>
      </w:r>
      <w:r>
        <w:rPr>
          <w:rFonts w:ascii="Liberation Serif" w:hAnsi="Liberation Serif"/>
          <w:b/>
          <w:bCs/>
        </w:rPr>
        <w:t>Uncertainty</w:t>
      </w:r>
      <w:r>
        <w:rPr>
          <w:rFonts w:ascii="Liberation Serif" w:hAnsi="Liberation Serif"/>
        </w:rPr>
        <w:t>: The method comes with quite a few uncertainties! I list some of them:</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 P7,L30: “STT events at altitudes below 4 km are removed to avoid surface pollution, and</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events within 0.5 km of the tropopause are removed to avoid false positives induced by the</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sharp transition to stratospheric air.” → I see the problem with the near-surface STT events.</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 xml:space="preserve">But still, even at this low altitude it could be due to a stratospheric intrusion. </w:t>
      </w:r>
      <w:r/>
    </w:p>
    <w:p>
      <w:pPr>
        <w:pStyle w:val="Normal"/>
        <w:rPr>
          <w:color w:val="0047FF"/>
        </w:rPr>
      </w:pPr>
      <w:r>
        <w:rPr>
          <w:rFonts w:ascii="Liberation Serif" w:hAnsi="Liberation Serif"/>
          <w:color w:val="0047FF"/>
        </w:rPr>
        <w:t>This is one possible false negative which could occur, I have added a note at PX “...TODO...”.</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Further, I expect quite some ozone flux to be across the tropopause without a very clear peak-like</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structure in the profile. This could, e.g., be the case if the ozone flux is more related to a</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continuous ‘diffusion’ of ozone across the tropopause in contrast to an ozone flux going</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along with a coherent cross-tropopause air streams in distinct weather systems.</w:t>
      </w:r>
      <w:r/>
    </w:p>
    <w:p>
      <w:pPr>
        <w:pStyle w:val="Normal"/>
        <w:rPr>
          <w:color w:val="0047FF"/>
        </w:rPr>
      </w:pPr>
      <w:r>
        <w:rPr>
          <w:rFonts w:ascii="Liberation Serif" w:hAnsi="Liberation Serif"/>
          <w:color w:val="0047FF"/>
        </w:rPr>
        <w:t>While this is true, the focus of this work is on discrete influx events, or folds, rather than continuous enhancement or reduction due to cross tropopause transport. This is due to the difficulty of detecting continuous influx with weekly ozonesondes. I do appreciate the detailed comments and have noted that we are likely ignoring this source of ozone enhancement at PX “...TODO...”.</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 P7,L9-12: “This estimate is conservative because it does not take into account any ozone</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enhancements outside of the detected peak that may have been caused by the STT, and also</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ignores any enhanced ozone background amounts from synoptic-scale stratospheric mixing</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into the troposphere.” → The ozone background is also enhanced in mixing across the</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troposphere, or the background at any of the stations is enhanced by STT events taking place</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outside its ‘range’.</w:t>
      </w:r>
      <w:r/>
    </w:p>
    <w:p>
      <w:pPr>
        <w:pStyle w:val="Normal"/>
        <w:rPr>
          <w:color w:val="0047FF"/>
        </w:rPr>
      </w:pPr>
      <w:r>
        <w:rPr>
          <w:rFonts w:ascii="Liberation Serif" w:hAnsi="Liberation Serif"/>
          <w:color w:val="0047FF"/>
        </w:rPr>
        <w:t>This is true, thanks for pointing it out. I've added this possibility to the text: “... TODO...”.</w:t>
      </w:r>
      <w:r/>
    </w:p>
    <w:p>
      <w:pPr>
        <w:pStyle w:val="Normal"/>
        <w:rPr>
          <w:sz w:val="24"/>
          <w:sz w:val="24"/>
          <w:szCs w:val="24"/>
          <w:rFonts w:ascii="Liberation Serif" w:hAnsi="Liberation Serif" w:eastAsia="Droid Sans Fallback" w:cs="FreeSans"/>
          <w:color w:val="0047FF"/>
          <w:lang w:val="en-AU" w:eastAsia="zh-CN" w:bidi="hi-IN"/>
        </w:rPr>
      </w:pPr>
      <w:r>
        <w:rPr>
          <w:rFonts w:eastAsia="Droid Sans Fallback" w:cs="FreeSans" w:ascii="Liberation Serif" w:hAnsi="Liberation Serif"/>
          <w:color w:val="0047FF"/>
          <w:sz w:val="24"/>
          <w:szCs w:val="24"/>
          <w:lang w:val="en-AU" w:eastAsia="zh-CN" w:bidi="hi-IN"/>
        </w:rPr>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 In section 5 (P19,L9) the overall ozone flux is determined as the product of the monthly</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likelihoods of STT (f), the monthly mean fraction of an ozone column attributed to</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stratospheric ozone (I) and the mean tropospheric ozone column (Omega). All these factors</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come with a lot of uncertainty! Be it due to the method applied, or the spatial and temporal</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variability.</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 P9,L16: “While ozone production occurs in some biomass burning plumes, this is not</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always the case; therefore ozone perturbations detected during transported smoke events</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may or may not be caused by the plume. For this reason all detected STT events found near</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smoke plumes are flagged.” → These events are not included in the calculation of the ozone</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flux, but still they could be of relevance!- P9,L7-9: “ We use the 99th percentile because at this point the filter locates clear events</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with no obvious false positives. Event detection is highly sensitive to this choice; for</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example, using the 98.5th percentile instead increased detected events by 10 (22%) at Davis,</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19 (40%) at Macquarie Island, and 24 (33%) at Melbourne.” → Does this mean that with a</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98.5 th percentile, some of the events are clear false positives? Wo do you decide that this is</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the case? I am not sure whether this is obvious. In short, an additional uncertainty of the</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method.</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Given all these uncertainties, the estimate of the total STT flux based on the ozone profiles must be</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rather conservative and going along with a big overall uncertainty! This is already discussed by the</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authors, i.e., they are fully aware of it. What I would, however, suggest is a separate section (or</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extended paragraph) where all uncertainties are presented and, if possible, quantified.</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r>
      <w:r/>
    </w:p>
    <w:p>
      <w:pPr>
        <w:pStyle w:val="Heading1"/>
        <w:numPr>
          <w:ilvl w:val="0"/>
          <w:numId w:val="1"/>
        </w:numPr>
        <w:rPr>
          <w:sz w:val="36"/>
          <w:b/>
          <w:sz w:val="36"/>
          <w:b/>
          <w:szCs w:val="36"/>
          <w:bCs/>
          <w:rFonts w:ascii="Liberation Sans" w:hAnsi="Liberation Sans" w:eastAsia="Droid Sans Fallback" w:cs="FreeSans"/>
        </w:rPr>
      </w:pPr>
      <w:r>
        <w:rPr>
          <w:rFonts w:ascii="Liberation Serif" w:hAnsi="Liberation Serif"/>
        </w:rPr>
        <w:t>Anonymous Referee 3</w:t>
      </w:r>
      <w:r/>
    </w:p>
    <w:p>
      <w:pPr>
        <w:pStyle w:val="TextBody"/>
        <w:rPr>
          <w:sz w:val="24"/>
          <w:sz w:val="24"/>
          <w:szCs w:val="24"/>
          <w:rFonts w:ascii="Liberation Serif" w:hAnsi="Liberation Serif" w:eastAsia="Droid Sans Fallback" w:cs="FreeSans"/>
          <w:color w:val="00000A"/>
          <w:lang w:val="en-AU" w:eastAsia="zh-CN" w:bidi="hi-IN"/>
        </w:rPr>
      </w:pPr>
      <w:r>
        <w:rPr>
          <w:rFonts w:ascii="Liberation Serif" w:hAnsi="Liberation Serif"/>
        </w:rPr>
      </w:r>
      <w:r/>
    </w:p>
    <w:p>
      <w:pPr>
        <w:pStyle w:val="Heading3"/>
        <w:numPr>
          <w:ilvl w:val="2"/>
          <w:numId w:val="1"/>
        </w:numPr>
        <w:rPr>
          <w:sz w:val="28"/>
          <w:b/>
          <w:sz w:val="28"/>
          <w:b/>
          <w:szCs w:val="28"/>
          <w:bCs/>
          <w:rFonts w:ascii="Liberation Sans" w:hAnsi="Liberation Sans" w:eastAsia="Droid Sans Fallback" w:cs="FreeSans"/>
          <w:color w:val="808080"/>
        </w:rPr>
      </w:pPr>
      <w:r>
        <w:rPr>
          <w:rFonts w:ascii="Liberation Serif" w:hAnsi="Liberation Serif"/>
        </w:rPr>
        <w:t>Major comments:</w:t>
      </w:r>
      <w:r/>
    </w:p>
    <w:p>
      <w:pPr>
        <w:pStyle w:val="TextBody"/>
        <w:rPr>
          <w:sz w:val="24"/>
          <w:sz w:val="24"/>
          <w:szCs w:val="24"/>
          <w:rFonts w:ascii="Liberation Serif" w:hAnsi="Liberation Serif" w:eastAsia="Droid Sans Fallback" w:cs="FreeSans"/>
          <w:color w:val="00000A"/>
          <w:lang w:val="en-AU" w:eastAsia="zh-CN" w:bidi="hi-IN"/>
        </w:rPr>
      </w:pPr>
      <w:r>
        <w:rPr>
          <w:rFonts w:ascii="Liberation Serif" w:hAnsi="Liberation Serif"/>
        </w:rPr>
        <w:t>1) Overall the manuscript leaves me a bit puzzled, since I’m not sure what to take out of this work. The authors state that their value of the ozone enhancement fraction might be largely underestimated by a factor of ten. If this is the case it is difficult to get the benefit of the study. Though the approach is reasonable, maybe the statistics and spatial coverage is to small to cover the full variability and frequency of occurrence of STT events for a quantitative flux calculation for the southern hemisphere. If the difference between observations and models is really between factors 30-200 depending on the reference (p.21, l.8-12), this needs more clarification than simply replacing observation with model results to find agreement with other studies. I found this approach at least very questionable.</w:t>
      </w:r>
      <w:r/>
    </w:p>
    <w:p>
      <w:pPr>
        <w:pStyle w:val="TextBody"/>
        <w:spacing w:before="0" w:after="140"/>
        <w:rPr>
          <w:sz w:val="24"/>
          <w:sz w:val="24"/>
          <w:szCs w:val="24"/>
          <w:rFonts w:ascii="Liberation Serif" w:hAnsi="Liberation Serif" w:eastAsia="Droid Sans Fallback" w:cs="FreeSans"/>
          <w:color w:val="00000A"/>
          <w:lang w:val="en-AU" w:eastAsia="zh-CN" w:bidi="hi-IN"/>
        </w:rPr>
      </w:pPr>
      <w:r>
        <w:rPr>
          <w:rFonts w:ascii="Liberation Serif" w:hAnsi="Liberation Serif"/>
        </w:rPr>
        <w:t>2) Further: I missed a quantification of the uncertainties. This is partly done in section 2.5, but it is e.g. not clear why a threshold of 99% is the best choice nor which factor specifically leads to the very low flux estimate. I suggest the authors use a bunch of northern hemispheric sondes with higher spatial and temporal density to gauge their approach before applying it to the southern hemisphere.</w:t>
      </w:r>
      <w:r/>
    </w:p>
    <w:p>
      <w:pPr>
        <w:pStyle w:val="TextBody"/>
        <w:spacing w:before="0" w:after="140"/>
        <w:rPr>
          <w:sz w:val="24"/>
          <w:sz w:val="24"/>
          <w:szCs w:val="24"/>
          <w:rFonts w:ascii="Liberation Serif" w:hAnsi="Liberation Serif" w:eastAsia="Droid Sans Fallback" w:cs="FreeSans"/>
          <w:color w:val="00000A"/>
          <w:lang w:val="en-AU" w:eastAsia="zh-CN" w:bidi="hi-IN"/>
        </w:rPr>
      </w:pPr>
      <w:r>
        <w:rPr>
          <w:rFonts w:eastAsia="Droid Sans Fallback" w:cs="FreeSans" w:ascii="Liberation Serif" w:hAnsi="Liberation Serif"/>
          <w:color w:val="00000A"/>
          <w:sz w:val="24"/>
          <w:szCs w:val="24"/>
          <w:lang w:val="en-AU" w:eastAsia="zh-CN" w:bidi="hi-IN"/>
        </w:rPr>
      </w:r>
      <w:r/>
    </w:p>
    <w:p>
      <w:pPr>
        <w:pStyle w:val="Heading1"/>
        <w:rPr>
          <w:sz w:val="36"/>
          <w:b/>
          <w:sz w:val="36"/>
          <w:b/>
          <w:szCs w:val="36"/>
          <w:bCs/>
          <w:rFonts w:ascii="Liberation Serif" w:hAnsi="Liberation Serif" w:eastAsia="Droid Sans Fallback" w:cs="FreeSans"/>
          <w:color w:val="00000A"/>
          <w:lang w:val="en-AU" w:eastAsia="zh-CN" w:bidi="hi-IN"/>
        </w:rPr>
      </w:pPr>
      <w:r>
        <w:rPr>
          <w:rFonts w:ascii="Liberation Serif" w:hAnsi="Liberation Serif"/>
        </w:rPr>
        <w:t>Minor Comments</w:t>
      </w:r>
      <w:r/>
    </w:p>
    <w:p>
      <w:pPr>
        <w:pStyle w:val="Heading3"/>
        <w:rPr>
          <w:sz w:val="28"/>
          <w:b/>
          <w:sz w:val="28"/>
          <w:b/>
          <w:szCs w:val="28"/>
          <w:bCs/>
          <w:rFonts w:ascii="Liberation Sans" w:hAnsi="Liberation Sans" w:eastAsia="Droid Sans Fallback" w:cs="FreeSans"/>
          <w:color w:val="808080"/>
          <w:lang w:val="en-AU" w:eastAsia="zh-CN" w:bidi="hi-IN"/>
        </w:rPr>
      </w:pPr>
      <w:r>
        <w:rPr>
          <w:rFonts w:ascii="Liberation Serif" w:hAnsi="Liberation Serif"/>
        </w:rPr>
        <w:t>Referee 1:</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Page 1, line 4: seasonality -&gt; seasonality of STT events</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Page 1, line 9: 2.5 km, 3 km -&gt; 2.5 km and 3 km</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Page 1, line 14: these -&gt; which</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Page 2, line 2: .Despite lingering -&gt; . Despite the lingering</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Page 2, line 29: found STT -&gt; found that STT</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Page 2, line 31: challenging to accurately represent, and better model resolution → challenging to be accurately represented, and finer model resolution</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Page 3, line 6: low -&gt; lower</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Page 3, lines 14-16: Add references.</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Page 3, line 16: characterized -&gt; described</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Page 8, line 12: transported -&gt; transported over</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Page 9, lines 22-23: (e.g., Sinha et al. (2004); Mari et al. (2008)). -&gt; (e.g., Sinha et al., 2004; Mari et al., 2008). Please check the manuscript for similar instances.</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Page 10, line 16: our three sites -&gt; the three sites</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Page 10, line 16: detected -&gt; the detected</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 xml:space="preserve">Page 11, line 23: profile -&gt; vertical profile </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Please replace all instances of “Brunt-Viäsälä” in the manuscript with “Brunt-Väisälä”.</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Page 19, Figure 13: dash -&gt; red dash, please also provide information about the black dashes.</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Page 22, line 9: If we we assume -&gt; If we assume</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Page 22, line 10: impact due to each event STT event -&gt; impact due to each STT event</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Page 22: empirically-derived threshholds -&gt; empirically-derived thresholds</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Page 22: Comparison with ERA-Interim reanalysis data -&gt; Analysis of the ERA-Interim reanalysis data</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r>
      <w:r/>
    </w:p>
    <w:p>
      <w:pPr>
        <w:pStyle w:val="Heading3"/>
        <w:rPr>
          <w:sz w:val="28"/>
          <w:b/>
          <w:sz w:val="28"/>
          <w:b/>
          <w:szCs w:val="28"/>
          <w:bCs/>
          <w:rFonts w:ascii="Liberation Sans" w:hAnsi="Liberation Sans" w:eastAsia="Droid Sans Fallback" w:cs="FreeSans"/>
          <w:color w:val="808080"/>
          <w:lang w:val="en-AU" w:eastAsia="zh-CN" w:bidi="hi-IN"/>
        </w:rPr>
      </w:pPr>
      <w:r>
        <w:rPr>
          <w:rFonts w:ascii="Liberation Serif" w:hAnsi="Liberation Serif"/>
        </w:rPr>
        <w:t>Referee 2:</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 xml:space="preserve">P2,L13-15: “While models show decreasing tropospheric ozone due to stratospheric ozone depletion propagated to the upper troposphere through vertical mixing (Stevenson et al., 2013), recent work based on the Southern Hemisphere ADditional OZonesonde (SHADOZ) network suggests increasing upper tropospheric ozone near southern Africa, most likely due to stratospheric mixing (Liu et al., 2015; Thompson et al., 2014)” → Simplify sentence structure! Rephrase. </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 P2,L24: “ excedes” → “exceeds”</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 P2,L29: “STT is responsible” → “STT to be responsible”</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 P3, L4: “mixing across the tropopause mainly caused by the jet streams” → a little strange formulation. Mixing is not caused by the jet streams; maybe you can write that it is associated by the jet streams.</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 P3,L10-11: ”A big influence on the high surface ozone concentrations over the eastern Mediterranean is stratospheric mixing and anticyclonic subsidence (Zanis et al., 2014)” → ”A big influence on the high surface ozone concentrations over the eastern Mediterranean can be attributed stratospheric mixing and anticyclonic subsidence (Zanis et al., 2014)”</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 P3,L11-12: The authors might want to consider the following studies dealing with STT and ozone fluxes over the eastern Mediterranean:</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Tyrlis, E., B. Škerlak, M. Sprenger, H. Wernli, G. Zittis, and J. Lelieveld (2014), On the linkage</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between the Asian summer monsoon and tropopause fold activity over the eastern Mediterranean</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and the Middle East, J. Geophys. Res. Atmos., 119, 3202–3221, doi:10.1002/2013JD021113.</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Akritidis, D. et al. "On the role of tropopause folds in summertime tropospheric ozone over the</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eastern Mediterranean and the Middle East." Atmospheric Chemistry and Physics 16.21 (2016):</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14025-14039.</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 P3,L14-15: “The strength (ozone enhancement above background levels), horizontal scale, vertical depth, and longevity of these intruding ozone tongues vary with weather, topography, and season.” → This is a rather general statement. What do you mean with weather?</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 P3,L30-33: How relevant is it for the reader to know how the ozone mixing ratio is quantified? If not relevant, I would remove this sentence. It sounds rather technical!</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 P4,L8-9: “Characterisation of STT events requires a clear definition of the tropopause. The two most common tropopause height definitions are the standard lapse rate tropopause (WMO, 1957) and the ozone tropopause (Bethan et al., 1996).” → I would mention already at this place the dynamical tropopause which is defined by means of a potential vorticity iso-surface. I would guess it to be rather similar to the ozone tropopause, but to differ from the WMO one.</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 P4,L17: “The ozone tropopause can be less robust during stratosphere-troposphere exchange;” → What does ‘robust’ mean? What defines whether a tropopause is robust or not? The ozone tropopause certainly allows for much more details (and a much more complicated structure) than the WMO tropopause. But I would not say that it is less robust because of this!</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 P4,L19-21: “In this work, the lower of these two tropopause altitudes is used. This choice avoids occasional unrealistically high tropopause heights due to perturbed ozone or temperature measurements in the ozonesonde data.” → I feel a little uncomfortable by this definition! The two definitions of the tropopause are rather different, and by simply taking the lower one seems ‘dangerous’. The authors should motivate this approach more clearly. At least, I would like to know how often the ozone tropopause ‘wins’ and how often the WMO one. I would expect the ozone tropopause most often to be at lower heights than the WMO one! Correct?</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 P7,L22-23: “The interpolated profiles are then bandpass-filtered using a Fourier transform to retain perturbations with vertical scales between 0.5 km and 5 km (removing low and high frequency perturbations)” → I see the 0.5-km threshold. What exactly is the aim of the low-pass filtering threshold (5 km). A more clear description would be helpful.</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 P7,33-34: “The STT event is confirmed if the perturbation profile drops below zero between the ozone peak and the tropopause” → Why does have to drop below zero?</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 P8,Figure 3: Just for curiosity: In the ozone profile the Ozone mixing ratio (OMR) is rather low right above the identified STT event. The OMR is higher than immediately below the STT event. Is their a simple reason why the OMR is so low right above the STT peak?</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 P9,L16: “all detected STT events found near smoke plumes are flagged.” → What does ‘near’ mean?</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 P 10,L15-16: “Data from the European Centre for Medium-range Weather Forecasts (ECMWF) Interim Reanalysis (ERA-I) (Dee et al., 2011) product are used for synoptic-scale examination of weather patterns over our three sites on dates matching detected STT events” → Please rephrase! For instance: “Synoptic-scale weather patterns are examined based on the ERA-Interim dataset (Dee et al., 2011). More specifically, the ERA-I products over the three sites are used on dates matching detected STT events.</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 P11,L17+26: Here, the STT event is subjectively linked to a meteorological feature, a cut-off low-</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pressure system. The argument is not very ‘strong’. I don’t think that a lowering of the tropopause</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itself can explain the flux of stratospheric ozone. It would be interesting to see a vertical cross</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section the cut-off low, with tropopause height included. Is the cut-off low eroded away from below,</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or how does the flux across the tropopause in the cut-off low really takes place? Some further</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thoughts on this might be helpful. The following paper might be a starting point:</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Stohl, A., et al. "Stratosphere ‐ troposphere exchange: A review, and what we have learned from</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STACCATO." Journal of Geophysical Research: Atmospheres 108.D12 (2003).</w:t>
      </w:r>
      <w:r/>
    </w:p>
    <w:p>
      <w:pPr>
        <w:pStyle w:val="Normal"/>
        <w:rPr>
          <w:sz w:val="24"/>
          <w:sz w:val="24"/>
          <w:szCs w:val="24"/>
          <w:rFonts w:ascii="Liberation Serif" w:hAnsi="Liberation Serif" w:eastAsia="Droid Sans Fallback" w:cs="FreeSans"/>
          <w:color w:val="00000A"/>
          <w:lang w:val="en-AU" w:eastAsia="zh-CN" w:bidi="hi-IN"/>
        </w:rPr>
      </w:pPr>
      <w:r>
        <w:rPr>
          <w:rFonts w:eastAsia="Droid Sans Fallback" w:cs="FreeSans" w:ascii="Liberation Serif" w:hAnsi="Liberation Serif"/>
          <w:color w:val="00000A"/>
          <w:sz w:val="24"/>
          <w:szCs w:val="24"/>
          <w:lang w:val="en-AU" w:eastAsia="zh-CN" w:bidi="hi-IN"/>
        </w:rPr>
      </w:r>
      <w:r/>
    </w:p>
    <w:p>
      <w:pPr>
        <w:pStyle w:val="Heading3"/>
        <w:rPr>
          <w:sz w:val="28"/>
          <w:b/>
          <w:sz w:val="28"/>
          <w:b/>
          <w:szCs w:val="28"/>
          <w:bCs/>
          <w:rFonts w:ascii="Liberation Sans" w:hAnsi="Liberation Sans" w:eastAsia="Droid Sans Fallback" w:cs="FreeSans"/>
          <w:color w:val="808080"/>
          <w:lang w:val="en-AU" w:eastAsia="zh-CN" w:bidi="hi-IN"/>
        </w:rPr>
      </w:pPr>
      <w:r>
        <w:rPr>
          <w:rFonts w:ascii="Liberation Serif" w:hAnsi="Liberation Serif"/>
        </w:rPr>
        <w:t>Referee 3:</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p.1,l.5: Please add the period of observations</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p.4, l. 9: At least mention the dynamical tropopause, it is more common than ozone...</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p.4, l.11: Correct definition of the thermal tropopause "... provided the lapse rate averaged between this altitude ..."</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C2p.4, l.20 (also Fig.1): The tropopause definitions are mixed here. Why do the authors not include the dynamical definition? The effect of the pure lapse rate criterion is misleading under specific synoptic conditions as correctly stated. This might explain the very low cases in Fig.1.</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p.6, l.15: How many model levels are between the sea level and 14 km? How many model levels are between 8 and 14 km and how are sonde and profile data compared? Pointwise or vertically averaged to fit the model levels?</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p.6, l.15+: The sonde profiles are compared against model data of 2 x 2.5 degrees grid sizes (and the vertical model resolution). How well does the model resolve the soundings? How do the authors estimate the fraction of ozone transport which is missed due to unresolved structures? Why do the authors don’t interpolate to the time window of the sounding (or at least use the according model time step)?</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p.11, l.17: Even if you did a subjective method, could you explain a bit more in detail in the manuscript, how you distinguished different potential situations? What are upper tropospheric "low pressure fronts"? Tropospheric intrusions (3D!) in the stratosphere or stratospheric cut-offs (fully detached)?</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p.11,l.20: What are "ozone folds" without other sources of upper tropospheric turbulence and how are these related to the polar vortex?</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p.11, l.25: Explain: "...ozone enhancements derived from dry stratospheric air..." didn’t you use the methods and criteria from sec.2?</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p.12, Fig.6. and related discussion (shortly before section 3): Please show a cross section of PV since most likely the ozone peak is related to a tropopause fold.</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p.12, last line: What is meant with increased winter activity? More tropopause folds, stronger tropospheric winds, cyclone activity, etc...? Please be more precise. How do you expect the vortex to affect the tropopause?</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p.14, l.6-20: Why do you use N2 as indicator? The relation you found is interesting, but not necessarily valid since stability is not conserved. Why should it be ’retained’ when crossing the thermal tropopause? In general the thermal tropopause is ill defined under these conditions. Why not simply taking PV for this excercise or humidity as a measurement based quantity? Fig.11 and related discussion: Couldn’t you provide scatter plots (or Taylor diagram) of the column ozone between sondes and model?</w:t>
      </w:r>
      <w:r/>
    </w:p>
    <w:p>
      <w:pPr>
        <w:pStyle w:val="Normal"/>
        <w:rPr>
          <w:sz w:val="24"/>
          <w:sz w:val="24"/>
          <w:szCs w:val="24"/>
          <w:rFonts w:ascii="Liberation Serif" w:hAnsi="Liberation Serif" w:eastAsia="Droid Sans Fallback" w:cs="FreeSans"/>
          <w:color w:val="00000A"/>
          <w:lang w:val="en-AU" w:eastAsia="zh-CN" w:bidi="hi-IN"/>
        </w:rPr>
      </w:pPr>
      <w:r>
        <w:rPr>
          <w:rFonts w:ascii="Liberation Serif" w:hAnsi="Liberation Serif"/>
        </w:rPr>
        <w:t>Fig.3 caption: Units: concentration or mixing ratio?</w:t>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AU"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AU"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color w:val="808080"/>
      <w:sz w:val="28"/>
      <w:szCs w:val="28"/>
    </w:rPr>
  </w:style>
  <w:style w:type="paragraph" w:styleId="Heading4">
    <w:name w:val="Heading 4"/>
    <w:basedOn w:val="Heading"/>
    <w:qFormat/>
    <w:pPr>
      <w:spacing w:before="120" w:after="120"/>
      <w:outlineLvl w:val="3"/>
    </w:pPr>
    <w:rPr>
      <w:b/>
      <w:bCs/>
      <w:i/>
      <w:iCs/>
      <w:color w:val="808080"/>
      <w:sz w:val="27"/>
      <w:szCs w:val="27"/>
    </w:rPr>
  </w:style>
  <w:style w:type="paragraph" w:styleId="Heading5">
    <w:name w:val="Heading 5"/>
    <w:basedOn w:val="Heading"/>
    <w:qFormat/>
    <w:pPr>
      <w:spacing w:before="120" w:after="60"/>
      <w:outlineLvl w:val="4"/>
    </w:pPr>
    <w:rPr>
      <w:b/>
      <w:bCs/>
      <w:sz w:val="24"/>
      <w:szCs w:val="24"/>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41</TotalTime>
  <Application>LibreOffice/4.3.7.2$Linux_X86_64 LibreOffice_project/430m0$Build-2</Application>
  <Paragraphs>248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2017-03-22T14:31:06Z</dcterms:created>
  <dc:creator>Jesse Greenslade</dc:creator>
  <dc:language>en-AU</dc:language>
  <cp:lastModifiedBy>Jesse Greenslade</cp:lastModifiedBy>
  <dcterms:modified xsi:type="dcterms:W3CDTF">2017-03-28T11:17:04Z</dcterms:modified>
  <cp:revision>20</cp:revision>
</cp:coreProperties>
</file>