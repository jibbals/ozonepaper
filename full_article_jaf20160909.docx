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lang w:val="en-CA"/>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t>\title{Characterising stratospheric ozone intrusions at high southern latitudes}</w:t>
      </w:r>
      <w:r/>
    </w:p>
    <w:p>
      <w:pPr>
        <w:pStyle w:val="PlainText"/>
      </w:pPr>
      <w:r>
        <w:rPr/>
      </w:r>
      <w:r/>
    </w:p>
    <w:p>
      <w:pPr>
        <w:pStyle w:val="PlainText"/>
      </w:pPr>
      <w:r>
        <w:rPr/>
        <w:t>\author[1]{Jesse Greenslade}</w:t>
      </w:r>
      <w:r/>
    </w:p>
    <w:p>
      <w:pPr>
        <w:pStyle w:val="PlainText"/>
      </w:pPr>
      <w:r>
        <w:rPr/>
        <w:t>\author[2]{Simon Alexander}</w:t>
      </w:r>
      <w:r/>
    </w:p>
    <w:p>
      <w:pPr>
        <w:pStyle w:val="PlainText"/>
      </w:pPr>
      <w:r>
        <w:rPr/>
        <w:t>\author[3,4]{Robyn Schofield}</w:t>
      </w:r>
      <w:r/>
    </w:p>
    <w:p>
      <w:pPr>
        <w:pStyle w:val="PlainText"/>
      </w:pPr>
      <w:r>
        <w:rPr/>
        <w:t>\author[1,5]{Jenny Fisher}</w:t>
      </w:r>
      <w:r/>
    </w:p>
    <w:p>
      <w:pPr>
        <w:pStyle w:val="PlainText"/>
      </w:pPr>
      <w:r>
        <w:rPr/>
        <w:t>\author[2]{Andrew Klekociuk}</w:t>
      </w:r>
      <w:r/>
    </w:p>
    <w:p>
      <w:pPr>
        <w:pStyle w:val="PlainText"/>
      </w:pPr>
      <w:r>
        <w:rPr/>
      </w:r>
      <w:r/>
    </w:p>
    <w:p>
      <w:pPr>
        <w:pStyle w:val="PlainText"/>
      </w:pPr>
      <w:r>
        <w:rPr/>
        <w:t>\affil[1]{Center for Atmospheric Chemistry, 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pPr>
      <w:r>
        <w:rPr/>
      </w:r>
      <w:r/>
    </w:p>
    <w:p>
      <w:pPr>
        <w:pStyle w:val="PlainText"/>
      </w:pPr>
      <w:r>
        <w:rPr/>
        <w:t>\maketitle</w:t>
      </w:r>
      <w:r/>
    </w:p>
    <w:p>
      <w:pPr>
        <w:pStyle w:val="PlainText"/>
      </w:pPr>
      <w:r>
        <w:rPr/>
      </w:r>
      <w:r/>
    </w:p>
    <w:p>
      <w:pPr>
        <w:pStyle w:val="PlainText"/>
      </w:pPr>
      <w:r>
        <w:rPr/>
        <w:t>\begin{abstract}</w:t>
      </w:r>
      <w:r/>
    </w:p>
    <w:p>
      <w:pPr>
        <w:pStyle w:val="PlainText"/>
      </w:pPr>
      <w:r>
        <w:rPr/>
        <w:t xml:space="preserve">  </w:t>
      </w:r>
      <w:r>
        <w:rPr/>
        <w:t xml:space="preserve">We develop a quantitative method to identify Stratosphere to Troposphere Transport events (STTs) from ozonesonde 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We use the GEOS-Chem model to understand out point-source ozonesonde results in a 3-dimensional context.</w:t>
      </w:r>
      <w:r/>
    </w:p>
    <w:p>
      <w:pPr>
        <w:pStyle w:val="PlainText"/>
      </w:pPr>
      <w:r>
        <w:rPr/>
        <w:t xml:space="preserve">  </w:t>
      </w:r>
      <w:r>
        <w:rPr/>
        <w:t>The GEOS-Chem model run with active stratospheric chemistry is too coarsely resolved in the vertical dimension to determine STTs.</w:t>
      </w:r>
      <w:r/>
    </w:p>
    <w:p>
      <w:pPr>
        <w:pStyle w:val="PlainText"/>
      </w:pPr>
      <w:r>
        <w:rPr/>
        <w:t xml:space="preserve">  </w:t>
      </w:r>
      <w:r>
        <w:rPr/>
        <w:t>Simulated seasonal cycles of tropospheric ozone are well matched at all three sites although vertical profile averages have some bias in the troposphere compared with ozonesondes.</w:t>
      </w:r>
      <w:r/>
    </w:p>
    <w:p>
      <w:pPr>
        <w:pStyle w:val="PlainText"/>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 xml:space="preserve">Tropospheric ozone, which constitutes only 10\% of the total ozone column, is an important oxidant, greenhouse gas and is toxic to biological life. </w:t>
      </w:r>
      <w:r/>
    </w:p>
    <w:p>
      <w:pPr>
        <w:pStyle w:val="PlainText"/>
      </w:pPr>
      <w:r>
        <w:rPr/>
        <w:t xml:space="preserve">    </w:t>
      </w:r>
      <w:r>
        <w:rPr/>
        <w:t xml:space="preserve">Over the industrial period, increasing tropospheric ozone, has been estimated to exert a radiative forcing equivalent to a quarter of the CO$_2$ forcing \citep{IPCC_Chapter2}. Tropospheric ozone increases above pre-industrial levels are estimated to result in global losses up to \$USD$_{2000}$ 35 billion per annum until 2030 due to food crop impacts \citep{Avnery2011} and up to \$USD$_{2000}$ 580 billion by 2050 ($\sim$11.8 billion per year) due to health impacts \citep{Selin2009}. Tropospheric ozone is produced anthropogenically by fossil fuel and biomass combustion emissions (NO$_x$ and volatile organic compounds) that subsequently undergo photochemistry. Natural sources of tropospheric ozone include the downward transport from the ozone-rich stratosphere, wildfires and lightning photochemical production (\citet{Jacobson2000} and references therein). </w:t>
      </w:r>
      <w:r/>
    </w:p>
    <w:p>
      <w:pPr>
        <w:pStyle w:val="PlainText"/>
      </w:pPr>
      <w:r>
        <w:rPr/>
        <w:t xml:space="preserve"> </w:t>
      </w:r>
      <w:r/>
    </w:p>
    <w:p>
      <w:pPr>
        <w:pStyle w:val="PlainText"/>
      </w:pPr>
      <w:r>
        <w:rPr/>
        <w:t xml:space="preserve">    </w:t>
      </w:r>
      <w:r>
        <w:rPr/>
        <w:t>Stratosphere to troposphere transport (STT) of ozone can increase regional surface ozone levels above air quality standard thresholds \citep{Danielson1968, Lefohn2011, Langford2012, Zhang2014}. A review of photochemical models by \citet{Stohl2003} (STACCATO) concluded that between 25-50\% of tropospheric ozone can be attributed to SST events. A lower estimate was derived from the Atmospheric Chemistry and Climate Model Intercomparison Project (ACCMIP), \citep{Stevenson2006} with $5100\pm600$ Tg/yr ($\sim$ 90\%) and $550\pm170$ Tg/yr ($\sim$ 10\%) of tropospheric ozone is due to chemical production and STT, respectively. Models are challenged to correctly represent STT, and process studies are key in determining the relative role of SST in the tropospheric ozone budget.</w:t>
      </w:r>
      <w:r/>
    </w:p>
    <w:p>
      <w:pPr>
        <w:pStyle w:val="PlainText"/>
      </w:pPr>
      <w:r>
        <w:rPr/>
        <w:t xml:space="preserve">    </w:t>
      </w:r>
      <w:r/>
    </w:p>
    <w:p>
      <w:pPr>
        <w:pStyle w:val="PlainText"/>
      </w:pPr>
      <w:r>
        <w:rPr/>
        <w:t xml:space="preserve">    </w:t>
      </w:r>
      <w:r>
        <w:rPr/>
        <w:t xml:space="preserve">STT events are due to 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 with other observational studies noting significant occurrences and strong seasonal dependance (i.e. \citet{Lefohn2011}), contributing up to 30\% of the surface ozone over the Western US in spring \citep{Lin2012}. To date, while this topic has received significant attention in the tropics and Northern Hemisphere, observational estimates from the southern hemispheric extra-tropics is noticeably absent in the literature. </w:t>
      </w:r>
      <w:r/>
    </w:p>
    <w:p>
      <w:pPr>
        <w:pStyle w:val="PlainText"/>
      </w:pPr>
      <w:r>
        <w:rPr/>
        <w:t xml:space="preserve">    </w:t>
      </w:r>
      <w:r/>
    </w:p>
    <w:p>
      <w:pPr>
        <w:pStyle w:val="PlainText"/>
      </w:pPr>
      <w:r>
        <w:rPr/>
        <w:t xml:space="preserve">    </w:t>
      </w:r>
      <w:r>
        <w:rPr/>
        <w:t>In the extra-tropics, ozone has a longer photochemical lifetime and STT events most commonly occur during synoptic-scale tropopause folds \citep{Sprenger2003, Tang2012} which are characterised by tongues of high Potential Vorticity (PV) air descending to low altitudes. These tongues become elongated and filaments disperse away from the tongue and mix irreversibly into the troposphere. STT events have been observed in tropopause folds around both the polar-front jet \citep{Vaughan1994, Beekmann1997}, and the subtropical jet \citep{Baray2000}. They are also observed near cut-off lows \citep{Price1993, Wirth1995}, which are often accompanied by turbulent weather. A high correlation is found between lower stratospheric and tropospheric ozone \citep{Terao2008} with the highest STT associated with jet-streams over the oceans in winter.</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In section 2, nearly a decade of ozonesonde flight recordings from three locations spanning latitudes from 38$^{\circ}$S - 69$^{\circ}$S are used to characterise the seasonal cycle of STT events and determine their contribution to the total amount of tropospheric ozone.</w:t>
      </w:r>
      <w:r/>
    </w:p>
    <w:p>
      <w:pPr>
        <w:pStyle w:val="PlainText"/>
      </w:pPr>
      <w:r>
        <w:rPr/>
        <w:t xml:space="preserve">    </w:t>
      </w:r>
      <w:r>
        <w:rPr/>
        <w:t>We examine the depth and frequency of the intrusions and use case studies to relate these STTs to meteorological events.</w:t>
      </w:r>
      <w:r/>
    </w:p>
    <w:p>
      <w:pPr>
        <w:pStyle w:val="PlainText"/>
      </w:pPr>
      <w:r>
        <w:rPr/>
        <w:t xml:space="preserve">    </w:t>
      </w:r>
      <w:r>
        <w:rPr/>
        <w:t>Lastly, the fraction of total tropospheric column ozone attributable to STT events is calculated and an estimate of how much ozone this represents is made using a global chemical transport model.</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 are weather balloons which measure ozone concentrations from the surface to around 35km.</w:t>
      </w:r>
      <w:r/>
    </w:p>
    <w:p>
      <w:pPr>
        <w:pStyle w:val="PlainText"/>
      </w:pPr>
      <w:r>
        <w:rPr/>
        <w:t xml:space="preserve">    </w:t>
      </w:r>
      <w:r>
        <w:rPr/>
        <w:t>These ozonesondes provide a high vertical resolution profile of ozone, along with temperature, pressure, and humidity.</w:t>
      </w:r>
      <w:r/>
    </w:p>
    <w:p>
      <w:pPr>
        <w:pStyle w:val="PlainText"/>
      </w:pPr>
      <w:r>
        <w:rPr/>
        <w:t xml:space="preserve">    </w:t>
      </w:r>
      <w:r/>
    </w:p>
    <w:p>
      <w:pPr>
        <w:pStyle w:val="PlainText"/>
      </w:pPr>
      <w:r>
        <w:rPr/>
        <w:t xml:space="preserve">    </w:t>
      </w:r>
      <w:r>
        <w:rPr/>
        <w:t>Ozonesondes use an electrochemical concentration cell which senses the proportional electrical current from ozone's reaction to a solution of potassium iodide.</w:t>
      </w:r>
      <w:r/>
    </w:p>
    <w:p>
      <w:pPr>
        <w:pStyle w:val="PlainText"/>
      </w:pPr>
      <w:r>
        <w:rPr/>
        <w:t xml:space="preserve">    </w:t>
      </w:r>
      <w:r>
        <w:rPr/>
        <w:t>Most ozonesondes are new and independant, since retrieval of a used ozonesonde can be difficult.</w:t>
      </w:r>
      <w:r/>
    </w:p>
    <w:p>
      <w:pPr>
        <w:pStyle w:val="PlainText"/>
      </w:pPr>
      <w:r>
        <w:rPr/>
        <w:t xml:space="preserve">    </w:t>
      </w:r>
      <w:r>
        <w:rPr/>
        <w:t>Standardised procedures are followed when constructing, transporting, and releasing the ozonesondes.</w:t>
      </w:r>
      <w:r/>
    </w:p>
    <w:p>
      <w:pPr>
        <w:pStyle w:val="PlainText"/>
      </w:pPr>
      <w:r>
        <w:rPr/>
        <w:t xml:space="preserve">    </w:t>
      </w:r>
      <w:r>
        <w:rPr/>
        <w:t>Ozonesondes are estimated to provide around 2\% precision in the stratosphere, which improves at lower altitudes \citep{noaasondes}, although the accuracy has been shown to be around 5-10\% which increases if standardised procedures are not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 xml:space="preserve">For this study, we use the data collected from 2004-2013 for Melbourne and Macquarie, and 2006-2013 for Davis. </w:t>
      </w:r>
      <w:r/>
    </w:p>
    <w:p>
      <w:pPr>
        <w:pStyle w:val="PlainText"/>
      </w:pPr>
      <w:r>
        <w:rPr/>
        <w:t xml:space="preserve">    </w:t>
      </w:r>
      <w:r>
        <w:rPr/>
        <w:t>Around twice as many ozonesonde launches occur at Davis prior to and during the ozone hole season (June-October) than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down (vertically and horizontally) into the troposphere in kilometres-scale tongues of air.</w:t>
      </w:r>
      <w:r/>
    </w:p>
    <w:p>
      <w:pPr>
        <w:pStyle w:val="PlainText"/>
      </w:pPr>
      <w:r>
        <w:rPr/>
        <w:t xml:space="preserve">    </w:t>
      </w:r>
      <w:r>
        <w:rPr/>
        <w:t>The strength (ozone enhancement above background levels), size, vertical depth, and longevity of these intruding ozone tongues vary due to weather, landscape, and season.</w:t>
      </w:r>
      <w:r/>
    </w:p>
    <w:p>
      <w:pPr>
        <w:pStyle w:val="PlainText"/>
      </w:pPr>
      <w:r>
        <w:rPr/>
        <w:t xml:space="preserve">    </w:t>
      </w:r>
      <w:r>
        <w:rPr/>
        <w:t>While ozonesondes are released every week or so, ozone intrusion events may only be detectable for a matter of hours \citep{Tang2012}.</w:t>
      </w:r>
      <w:r/>
    </w:p>
    <w:p>
      <w:pPr>
        <w:pStyle w:val="PlainText"/>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r/>
    </w:p>
    <w:p>
      <w:pPr>
        <w:pStyle w:val="PlainText"/>
      </w:pPr>
      <w:r>
        <w:rPr/>
        <w:t xml:space="preserve">    </w:t>
      </w:r>
      <w:r/>
    </w:p>
    <w:p>
      <w:pPr>
        <w:pStyle w:val="PlainText"/>
      </w:pPr>
      <w:r>
        <w:rPr/>
        <w:t xml:space="preserve">    </w:t>
      </w:r>
      <w:r>
        <w:rPr/>
        <w:t>In order to characterise tropospheric ozone events a clear definition of where the stratosphere begins is necessary.</w:t>
      </w:r>
      <w:r/>
    </w:p>
    <w:p>
      <w:pPr>
        <w:pStyle w:val="PlainText"/>
      </w:pPr>
      <w:r>
        <w:rPr/>
        <w:t xml:space="preserve">    </w:t>
      </w:r>
      <w:r>
        <w:rPr/>
        <w:t>Two common tropopause height definitions are the standard lapse rate tropopause \citep{WMO1957} and the ozone tropopause \citep{Bethan1996}.</w:t>
      </w:r>
      <w:r/>
    </w:p>
    <w:p>
      <w:pPr>
        <w:pStyle w:val="PlainText"/>
      </w:pPr>
      <w:r>
        <w:rPr/>
        <w:t xml:space="preserve">    </w:t>
      </w:r>
      <w:r>
        <w:rPr/>
        <w:t>The lapse rate is the negative altitudinal temperature gradient, and the lapse rate tropopause is defined as the lowest altitude where the lapse rate is below 2$^\circ$~C~km$^{-1}$, provided the lapse rate between this altitude and all subsequent altitudes within 2~km is also below 2$^\circ$~C~km$^{-1}$.</w:t>
      </w:r>
      <w:r/>
    </w:p>
    <w:p>
      <w:pPr>
        <w:pStyle w:val="PlainText"/>
      </w:pPr>
      <w:r>
        <w:rPr/>
        <w:t xml:space="preserve">    </w:t>
      </w:r>
      <w:r>
        <w:rPr/>
        <w:t>The ozone tropopause is defined as the lowest altitude satisfying these three conditions \citep{Bethan1996}:</w:t>
      </w:r>
      <w:r/>
    </w:p>
    <w:p>
      <w:pPr>
        <w:pStyle w:val="PlainText"/>
      </w:pPr>
      <w:r>
        <w:rPr/>
        <w:t xml:space="preserve">    </w:t>
      </w:r>
      <w:r>
        <w:rPr/>
        <w:t>\begin{enumerate}</w:t>
      </w:r>
      <w:r/>
    </w:p>
    <w:p>
      <w:pPr>
        <w:pStyle w:val="PlainText"/>
      </w:pPr>
      <w:r>
        <w:rPr/>
        <w:t xml:space="preserve">      </w:t>
      </w:r>
      <w:r>
        <w:rPr/>
        <w:t>\item Vertical gradient of ozone mixing ratio (OMR) is greater than 60~ppbv km$^{-1}$</w:t>
      </w:r>
      <w:r/>
    </w:p>
    <w:p>
      <w:pPr>
        <w:pStyle w:val="PlainText"/>
      </w:pPr>
      <w:r>
        <w:rPr/>
        <w:t xml:space="preserve">      </w:t>
      </w:r>
      <w:r>
        <w:rPr/>
        <w:t>\item OMR is greater than 80~ppbv</w:t>
      </w:r>
      <w:r/>
    </w:p>
    <w:p>
      <w:pPr>
        <w:pStyle w:val="PlainText"/>
      </w:pPr>
      <w:r>
        <w:rPr/>
        <w:t xml:space="preserve">      </w:t>
      </w:r>
      <w:r>
        <w:rPr/>
        <w:t>\item OMR between 500~m and 2000~m (1500~m in the Antarctic) above exceeds 110~ppbv.</w:t>
      </w:r>
      <w:r/>
    </w:p>
    <w:p>
      <w:pPr>
        <w:pStyle w:val="PlainText"/>
      </w:pPr>
      <w:r>
        <w:rPr/>
        <w:t xml:space="preserve">    </w:t>
      </w:r>
      <w:r>
        <w:rPr/>
        <w:t>\end{enumerate}</w:t>
      </w:r>
      <w:r/>
    </w:p>
    <w:p>
      <w:pPr>
        <w:pStyle w:val="PlainText"/>
      </w:pPr>
      <w:r>
        <w:rPr/>
        <w:t xml:space="preserve">    </w:t>
      </w:r>
      <w:r>
        <w:rPr/>
        <w:t>One of our sites (Davis) uses the Antarctic OMR altitude threshhold.</w:t>
      </w:r>
      <w:r/>
    </w:p>
    <w:p>
      <w:pPr>
        <w:pStyle w:val="PlainText"/>
      </w:pPr>
      <w:r>
        <w:rPr/>
        <w:t xml:space="preserve">    </w:t>
      </w:r>
      <w:r>
        <w:rPr/>
        <w:t>The ozone tropopause can be less robust during stratosphere-troposphere exchange, however it is more robust than the lapse rate tropopause at polar latitudes in winter and near jet streams in the lower stratosphere \citep{Bethan1996, Tomikawa2009, Alexander2013}.</w:t>
      </w:r>
      <w:r/>
    </w:p>
    <w:p>
      <w:pPr>
        <w:pStyle w:val="PlainText"/>
      </w:pPr>
      <w:r>
        <w:rPr/>
        <w:t xml:space="preserve">    </w:t>
      </w:r>
      <w:r>
        <w:rPr/>
        <w:t>In this work the lower of these two tropopause altitudes is used, as both are calculated for each ozonesonde release.</w:t>
      </w:r>
      <w:r/>
    </w:p>
    <w:p>
      <w:pPr>
        <w:pStyle w:val="PlainText"/>
      </w:pPr>
      <w:r>
        <w:rPr/>
        <w:t xml:space="preserve">    </w:t>
      </w:r>
      <w:r>
        <w:rPr/>
        <w:t>This choice avoids occasional unrealistically high tropopause heights due to perturbed ozone or temperature measurements in the ozonesonde records.</w:t>
      </w:r>
      <w:r/>
    </w:p>
    <w:p>
      <w:pPr>
        <w:pStyle w:val="PlainText"/>
      </w:pPr>
      <w:r>
        <w:rPr/>
        <w:t xml:space="preserve">    </w:t>
      </w:r>
      <w:r/>
    </w:p>
    <w:p>
      <w:pPr>
        <w:pStyle w:val="PlainText"/>
      </w:pPr>
      <w:r>
        <w:rPr/>
        <w:t xml:space="preserve">    </w:t>
      </w:r>
      <w:r>
        <w:rPr/>
        <w:t>Figure \ref{fig:seasonaltpheights} shows the monthly mean tropopause altitudes at each location (solid lines).</w:t>
      </w:r>
      <w:r/>
    </w:p>
    <w:p>
      <w:pPr>
        <w:pStyle w:val="PlainText"/>
      </w:pPr>
      <w:r>
        <w:rPr/>
        <w:t xml:space="preserve">    </w:t>
      </w:r>
      <w:r>
        <w:rPr/>
        <w:t xml:space="preserve">The mean tropopause altitude for ozonesondes which detected an STT is also shown (dashed lines). </w:t>
      </w:r>
      <w:r/>
    </w:p>
    <w:p>
      <w:pPr>
        <w:pStyle w:val="PlainText"/>
      </w:pPr>
      <w:r>
        <w:rPr/>
        <w:t xml:space="preserve">    </w:t>
      </w:r>
      <w:r>
        <w:rPr/>
        <w:t>The seasonal cycle in tropopause altitude at Melbourne is exhibited, showing a maximum in summer, and a minimum is winter.</w:t>
      </w:r>
      <w:r/>
    </w:p>
    <w:p>
      <w:pPr>
        <w:pStyle w:val="PlainText"/>
      </w:pPr>
      <w:r>
        <w:rPr/>
        <w:t xml:space="preserve">    </w:t>
      </w:r>
      <w:r>
        <w:rPr/>
        <w:t>This cycle is much more sublte at Macquarie, and almost reversed at Davis, which has a minimum during autumn and maximum from winter to spring.</w:t>
      </w:r>
      <w:r/>
    </w:p>
    <w:p>
      <w:pPr>
        <w:pStyle w:val="PlainText"/>
      </w:pPr>
      <w:r>
        <w:rPr/>
        <w:t xml:space="preserve">    </w:t>
      </w:r>
      <w:r>
        <w:rPr/>
        <w:t>The decreasing tropopause altitude which occurs at higher southern latitudes is also apparent, as lower mean tropopause heights occur with more southern latitudes.</w:t>
      </w:r>
      <w:r/>
    </w:p>
    <w:p>
      <w:pPr>
        <w:pStyle w:val="PlainText"/>
      </w:pPr>
      <w:r>
        <w:rPr/>
        <w:t xml:space="preserve">    </w:t>
      </w:r>
      <w:r>
        <w:rPr/>
        <w:t>The tropopause recorded by sonde is generally higher during an STT event at all three sites.</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\caption{Monthly mean tropopause altitudes (minimum of lapse-rate and ozone defined tropopause at 3 sites) determined from ozonesondes.</w:t>
      </w:r>
      <w:r/>
    </w:p>
    <w:p>
      <w:pPr>
        <w:pStyle w:val="PlainText"/>
      </w:pPr>
      <w:r>
        <w:rPr/>
        <w:tab/>
        <w:t xml:space="preserve">Dashed lines show the average monthly altitude when only considering dates when STTs occured.)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p>
    <w:p>
      <w:pPr>
        <w:pStyle w:val="PlainText"/>
      </w:pPr>
      <w:r>
        <w:rPr/>
      </w:r>
      <w:r/>
    </w:p>
    <w:p>
      <w:pPr>
        <w:pStyle w:val="PlainText"/>
      </w:pPr>
      <w:r>
        <w:rPr/>
        <w:t xml:space="preserve">    </w:t>
      </w:r>
      <w:r>
        <w:rPr/>
        <w:t>Figure \ref{fig:seasonaltropozone} shows seasonally averaged ozone as recorded over the three stations.</w:t>
      </w:r>
      <w:r/>
    </w:p>
    <w:p>
      <w:pPr>
        <w:pStyle w:val="PlainText"/>
      </w:pPr>
      <w:r>
        <w:rPr/>
        <w:t xml:space="preserve">    </w:t>
      </w:r>
      <w:r>
        <w:rPr/>
        <w:t>Increased ozone extending down through the stratosphere is apparent during December to March and September to November over Melbourne.</w:t>
      </w:r>
      <w:r/>
    </w:p>
    <w:p>
      <w:pPr>
        <w:pStyle w:val="PlainText"/>
      </w:pPr>
      <w:r>
        <w:rPr/>
        <w:t xml:space="preserve">    </w:t>
      </w:r>
      <w:r>
        <w:rPr/>
        <w:t>These increased tropospheric ozone months are due to STTs (in summer), and possible fire smoke plume influence (in winter).</w:t>
      </w:r>
      <w:r/>
    </w:p>
    <w:p>
      <w:pPr>
        <w:pStyle w:val="PlainText"/>
      </w:pPr>
      <w:r>
        <w:rPr/>
        <w:t xml:space="preserve">    </w:t>
      </w:r>
      <w:r>
        <w:rPr/>
        <w:t>Over Davis and Macquarie Island the tropospheric ozone is higher between March and October, although the effect is subtle compared to Melbourne.</w:t>
      </w:r>
      <w:r/>
    </w:p>
    <w:p>
      <w:pPr>
        <w:pStyle w:val="PlainText"/>
      </w:pPr>
      <w:r>
        <w:rPr/>
        <w:t xml:space="preserve">    </w:t>
      </w:r>
      <w:r>
        <w:rPr/>
        <w:t>This is due to less photochemical destruction when the sun is lower (TODO: read and cite S. Oltmans antarctic papers - re Andrews comment).</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Seasonal cycle of ozone over Davis, Macquarie, and Melbourne measured by ozonesondes, where measurements are binned monthly.</w:t>
      </w:r>
      <w:r/>
    </w:p>
    <w:p>
      <w:pPr>
        <w:pStyle w:val="PlainText"/>
      </w:pPr>
      <w:r>
        <w:rPr/>
        <w:t xml:space="preserve">      </w:t>
      </w:r>
      <w:r>
        <w:rPr/>
        <w:t>Black solid lines show seasonal tropopause heights,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 define one method of detecting these stratospheric tongues (or tropospheric ozone folds)  as follows: From 5~km altitude, if the ozone level exceeds 80~ppb and then within 3~km decreases by 20~ppb or more to a value less than 120~ppb, then a tropopause fold has occurred.</w:t>
      </w:r>
      <w:r/>
    </w:p>
    <w:p>
      <w:pPr>
        <w:pStyle w:val="PlainText"/>
      </w:pPr>
      <w:r>
        <w:rPr/>
        <w:t xml:space="preserve">    </w:t>
      </w:r>
      <w:r>
        <w:rPr/>
        <w:t>Their definition is based on subjective analysis of sondes released from 20 stations in the latitudinal range from 35$^\circ$S to 40$^\circ$N.</w:t>
      </w:r>
      <w:r/>
    </w:p>
    <w:p>
      <w:pPr>
        <w:pStyle w:val="PlainText"/>
      </w:pPr>
      <w:r>
        <w:rPr/>
        <w:t xml:space="preserve">    </w:t>
      </w:r>
      <w:r>
        <w:rPr/>
        <w:t>We also characterise STT events using the ozonesondes vertical profiles, looking for tropospheric ozone enhancement above a local background (in moles per billion moles of air, or ppb).</w:t>
      </w:r>
      <w:r/>
    </w:p>
    <w:p>
      <w:pPr>
        <w:pStyle w:val="PlainText"/>
      </w:pPr>
      <w:r>
        <w:rPr/>
        <w:t xml:space="preserve">    </w:t>
      </w:r>
      <w:r>
        <w:rPr/>
        <w:t>In this paper, tropospheric ozone events are characterised based on a subjective analysis of ozonesonde profiles at three sites at 38$^\circ$S, 55$^\circ$S, and 69$^\circ$S.</w:t>
      </w:r>
      <w:r/>
    </w:p>
    <w:p>
      <w:pPr>
        <w:pStyle w:val="PlainText"/>
      </w:pPr>
      <w:r>
        <w:rPr/>
        <w:t xml:space="preserve">    </w:t>
      </w:r>
      <w:r>
        <w:rPr/>
        <w:t>Part of the characterisation involves using a Fourier filter which removes high and low frequencies along the vertical dimension (the vertical scale), this filter is called a bandpass, since it retains a band of scales or frequencies.</w:t>
      </w:r>
      <w:r/>
    </w:p>
    <w:p>
      <w:pPr>
        <w:pStyle w:val="PlainText"/>
      </w:pPr>
      <w:r>
        <w:rPr/>
        <w:t xml:space="preserve">    </w:t>
      </w:r>
      <w:r/>
    </w:p>
    <w:p>
      <w:pPr>
        <w:pStyle w:val="PlainText"/>
      </w:pPr>
      <w:r>
        <w:rPr/>
        <w:t xml:space="preserve">    </w:t>
      </w:r>
      <w:r>
        <w:rPr/>
        <w:t>To identify STT events, the vertical profiles of ozone volume mixing ratio are linearly interpolated to a regular grid with 20~m resolution up to 14~km altitude and are then bandpass filtered to retain perturbations with vertical scales between 0.5~km and 5~km.</w:t>
      </w:r>
      <w:r/>
    </w:p>
    <w:p>
      <w:pPr>
        <w:pStyle w:val="PlainText"/>
      </w:pPr>
      <w:r>
        <w:rPr/>
        <w:t xml:space="preserve">    </w:t>
      </w:r>
      <w:r>
        <w:rPr/>
        <w:t>From here onwards the filtered vertical profile is referred to as the perturbation profile.</w:t>
      </w:r>
      <w:r/>
    </w:p>
    <w:p>
      <w:pPr>
        <w:pStyle w:val="PlainText"/>
      </w:pPr>
      <w:r>
        <w:rPr/>
        <w:t xml:space="preserve">    </w:t>
      </w:r>
      <w:r>
        <w:rPr/>
        <w:t>The choice of band limits was set empirically; for an event to qualify as STT, a clear increase above the background ozone level is needed, and a vertical limit of $\sim 5$~km removes seasonal-scale effects.</w:t>
      </w:r>
      <w:r/>
    </w:p>
    <w:p>
      <w:pPr>
        <w:pStyle w:val="PlainText"/>
      </w:pPr>
      <w:r>
        <w:rPr/>
        <w:t xml:space="preserve">    </w:t>
      </w:r>
      <w:r>
        <w:rPr/>
        <w:t>We exclude from analysis perturbations at altitudes below 4~km above the surface to avoid surface pollution events and those occuring within 0.5~km of the tropopause to avoid the sharp transition to stratospheric air producing spurious false positives.</w:t>
      </w:r>
      <w:r/>
    </w:p>
    <w:p>
      <w:pPr>
        <w:pStyle w:val="PlainText"/>
      </w:pPr>
      <w:r>
        <w:rPr/>
        <w:t xml:space="preserve">    </w:t>
      </w:r>
      <w:r>
        <w:rPr/>
        <w:t>Then using ozone perturbations from 2~km above the surface up to 1~km below the tropopause, we create a threshhold for each launch site at the 99th percentile.</w:t>
      </w:r>
      <w:r/>
    </w:p>
    <w:p>
      <w:pPr>
        <w:pStyle w:val="PlainText"/>
      </w:pPr>
      <w:r>
        <w:rPr/>
        <w:t xml:space="preserve">    </w:t>
      </w:r>
      <w:r>
        <w:rPr/>
        <w:t>Profiles with perturbations exceeding this threshhold are classified as STT events, subject to one more check.</w:t>
      </w:r>
      <w:r/>
    </w:p>
    <w:p>
      <w:pPr>
        <w:pStyle w:val="PlainText"/>
      </w:pPr>
      <w:r>
        <w:rPr/>
        <w:t xml:space="preserve">    </w:t>
      </w:r>
      <w:r/>
    </w:p>
    <w:p>
      <w:pPr>
        <w:pStyle w:val="PlainText"/>
      </w:pPr>
      <w:r>
        <w:rPr/>
        <w:t xml:space="preserve">    </w:t>
      </w:r>
      <w:r>
        <w:rPr/>
        <w:t>The ozone peak is defined as the altitude where the OMR is greatest within the lowest range of altitudes where the perturbation profile exceeds the percentile based threshhold.</w:t>
      </w:r>
      <w:r/>
    </w:p>
    <w:p>
      <w:pPr>
        <w:pStyle w:val="PlainText"/>
      </w:pPr>
      <w:r>
        <w:rPr/>
        <w:t xml:space="preserve">    </w:t>
      </w:r>
      <w:r>
        <w:rPr/>
        <w:t>If the OMR between this ozone peak and the tropopause drop below 80~ppb and are more than 20~ppb lower than the peak ozone then the event is confirmed, otherwise the profile is rejected as a non-event.</w:t>
      </w:r>
      <w:r/>
    </w:p>
    <w:p>
      <w:pPr>
        <w:pStyle w:val="PlainText"/>
      </w:pPr>
      <w:r>
        <w:rPr/>
        <w:t xml:space="preserve">    </w:t>
      </w:r>
      <w:r>
        <w:rPr/>
        <w:t>This confirmation is only required if the perturbation profile does not drop below zero between the event peak and the tropopause.</w:t>
      </w:r>
      <w:r/>
    </w:p>
    <w:p>
      <w:pPr>
        <w:pStyle w:val="PlainText"/>
      </w:pPr>
      <w:r>
        <w:rPr/>
        <w:t xml:space="preserve">    </w:t>
      </w:r>
      <w:r>
        <w:rPr/>
        <w:t>This happens in order to remove `near tropopause' anomalies for which there is no evidence of detachment from the stratosphere.</w:t>
      </w:r>
      <w:r/>
    </w:p>
    <w:p>
      <w:pPr>
        <w:pStyle w:val="PlainText"/>
      </w:pPr>
      <w:r>
        <w:rPr/>
      </w:r>
      <w:r/>
    </w:p>
    <w:p>
      <w:pPr>
        <w:pStyle w:val="PlainText"/>
      </w:pPr>
      <w:r>
        <w:rPr/>
        <w:t xml:space="preserve">    </w:t>
      </w:r>
      <w:r>
        <w:rPr/>
        <w:t>We conservatively estimate the ozone flux into the troposphere associated with each event.</w:t>
      </w:r>
      <w:r/>
    </w:p>
    <w:p>
      <w:pPr>
        <w:pStyle w:val="PlainText"/>
      </w:pPr>
      <w:r>
        <w:rPr/>
        <w:t xml:space="preserve">    </w:t>
      </w:r>
      <w:r>
        <w:rPr/>
        <w:t>The estimate is conservative since it does not take into any secondary ozone enhancements which may have been caused by the STT, as well as ignoring any heightened ozone background levels which may be due to synoptic-scale stratospheric mixing into the troposphere.</w:t>
      </w:r>
      <w:r/>
    </w:p>
    <w:p>
      <w:pPr>
        <w:pStyle w:val="PlainText"/>
      </w:pPr>
      <w:r>
        <w:rPr/>
        <w:t xml:space="preserve">    </w:t>
      </w:r>
      <w:r>
        <w:rPr/>
        <w:t>The ozone flux calculation is made by integrating the ozone concentration enhancement vertically over the altitude range for which an STT event is identified.</w:t>
      </w:r>
      <w:r/>
    </w:p>
    <w:p>
      <w:pPr>
        <w:pStyle w:val="PlainText"/>
      </w:pPr>
      <w:r>
        <w:rPr/>
        <w:t xml:space="preserve">    </w:t>
      </w:r>
      <w:r>
        <w:rPr/>
        <w:t>Figure~\ref{fig:filterEG} shows an example ozone profile, and how the algorithm detects an STT event, defines the event boundaries, and calculates the ozone flux.</w:t>
      </w:r>
      <w:r/>
    </w:p>
    <w:p>
      <w:pPr>
        <w:pStyle w:val="PlainText"/>
      </w:pPr>
      <w:r>
        <w:rPr/>
        <w:t xml:space="preserve">    </w:t>
      </w:r>
      <w:r/>
    </w:p>
    <w:p>
      <w:pPr>
        <w:pStyle w:val="PlainText"/>
      </w:pPr>
      <w:r>
        <w:rPr/>
        <w:t xml:space="preserve">    </w:t>
      </w:r>
      <w:r>
        <w:rPr/>
        <w:t>\begin{figure}[!htbp]</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pPr>
      <w:r>
        <w:rPr/>
        <w:t xml:space="preserve">      </w:t>
      </w:r>
      <w:r>
        <w:rPr/>
        <w:t>\caption{ Left: an example illustrating methods used for STT identification and flux estimation using an ozone profile from 2km to the tropopause (dashed vertical line).</w:t>
      </w:r>
      <w:r/>
    </w:p>
    <w:p>
      <w:pPr>
        <w:pStyle w:val="PlainText"/>
      </w:pPr>
      <w:r>
        <w:rPr/>
        <w:t xml:space="preserve">      </w:t>
      </w:r>
      <w:r>
        <w:rPr/>
        <w:t>At Melbourne on the 8th of January 2004, the flux area shows the estimate of stratospheric impact on tropospheric ozone.</w:t>
      </w:r>
      <w:r/>
    </w:p>
    <w:p>
      <w:pPr>
        <w:pStyle w:val="PlainText"/>
      </w:pPr>
      <w:r>
        <w:rPr/>
        <w:t xml:space="preserve">      </w:t>
      </w:r>
      <w:r>
        <w:rPr/>
        <w:t>Right: bandpass filtered O$_3$ ppb perturbation profile.</w:t>
      </w:r>
      <w:r/>
    </w:p>
    <w:p>
      <w:pPr>
        <w:pStyle w:val="PlainText"/>
      </w:pPr>
      <w:r>
        <w:rPr/>
        <w:t xml:space="preserve">      </w:t>
      </w:r>
      <w:r>
        <w:rPr/>
        <w:t>Coloured lines show the 99th percentile of filtered ozone perturbations (purple dashed) and the technique for determining the vertical extent of the event (orange dashed) is outlined in the text.</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There are several observationally defined threshholds and limits which have an effect on how many events are detected, what altitude within which they can be detected, and how strongly the events are separated from the stratosphere.</w:t>
      </w:r>
      <w:r/>
    </w:p>
    <w:p>
      <w:pPr>
        <w:pStyle w:val="PlainText"/>
      </w:pPr>
      <w:r>
        <w:rPr/>
        <w:t xml:space="preserve">    </w:t>
      </w:r>
      <w:r/>
    </w:p>
    <w:p>
      <w:pPr>
        <w:pStyle w:val="PlainText"/>
      </w:pPr>
      <w:r>
        <w:rPr/>
        <w:t xml:space="preserve">    </w:t>
      </w:r>
      <w:r>
        <w:rPr/>
        <w:t>The cut-off threshhold (defined locally to each site) is determined from the 99th percentile of the filtered ozone profile between 2~km and the tropopause height minus 1 kilometer.</w:t>
      </w:r>
      <w:r/>
    </w:p>
    <w:p>
      <w:pPr>
        <w:pStyle w:val="PlainText"/>
      </w:pPr>
      <w:r>
        <w:rPr/>
        <w:t xml:space="preserve">    </w:t>
      </w:r>
      <w:r>
        <w:rPr/>
        <w:t>If an ozonesonde's filtered profile (between 4~km and the tropopause minus 500~m) goes above this threshhold then the profile is flagged as an event.</w:t>
      </w:r>
      <w:r/>
    </w:p>
    <w:p>
      <w:pPr>
        <w:pStyle w:val="PlainText"/>
      </w:pPr>
      <w:r>
        <w:rPr/>
        <w:t xml:space="preserve">    </w:t>
      </w:r>
      <w:r>
        <w:rPr/>
        <w:t>Changing either of these altitude ranges, or the cut-off threshhold, changes how many events are detected.</w:t>
      </w:r>
      <w:r/>
    </w:p>
    <w:p>
      <w:pPr>
        <w:pStyle w:val="PlainText"/>
      </w:pPr>
      <w:r>
        <w:rPr/>
        <w:t xml:space="preserve">    </w:t>
      </w:r>
      <w:r>
        <w:rPr/>
        <w:t>For example, using the 98.5th percentile increased detected events by 26 at Melbourne, 18 at Macquarie Island, and 9 at Davis.</w:t>
      </w:r>
      <w:r/>
    </w:p>
    <w:p>
      <w:pPr>
        <w:pStyle w:val="PlainText"/>
      </w:pPr>
      <w:r>
        <w:rPr/>
        <w:t xml:space="preserve">    </w:t>
      </w:r>
      <w:r>
        <w:rPr/>
        <w:t>We use the 99th percentile because at this point the filter locates clear events with no obvious false positives.</w:t>
      </w:r>
      <w:r/>
    </w:p>
    <w:p>
      <w:pPr>
        <w:pStyle w:val="PlainText"/>
      </w:pPr>
      <w:r>
        <w:rPr/>
        <w:t xml:space="preserve">    </w:t>
      </w:r>
      <w:r/>
    </w:p>
    <w:p>
      <w:pPr>
        <w:pStyle w:val="PlainText"/>
      </w:pPr>
      <w:r>
        <w:rPr/>
        <w:t xml:space="preserve">    </w:t>
      </w:r>
      <w:r>
        <w:rPr/>
        <w:t>The altitude range for flagging filtered profiles is set from 4~km above the surface to 500~m below the tropopause .</w:t>
      </w:r>
      <w:r/>
    </w:p>
    <w:p>
      <w:pPr>
        <w:pStyle w:val="PlainText"/>
      </w:pPr>
      <w:r>
        <w:rPr/>
        <w:t xml:space="preserve">    </w:t>
      </w:r>
      <w:r>
        <w:rPr/>
        <w:t>This range removes possible ground pollution effects as well as local fire smoke plumes which are not likely to ascend above 4~km,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t xml:space="preserve">    </w:t>
      </w:r>
      <w:r/>
    </w:p>
    <w:p>
      <w:pPr>
        <w:pStyle w:val="PlainText"/>
      </w:pPr>
      <w:r>
        <w:rPr/>
        <w:t xml:space="preserve">    </w:t>
      </w:r>
      <w:r>
        <w:rPr/>
        <w:t>The altitude range used to determine the 99th percentile is set from 2~km up to 1~km below the tropopause.</w:t>
      </w:r>
      <w:r/>
    </w:p>
    <w:p>
      <w:pPr>
        <w:pStyle w:val="PlainText"/>
      </w:pPr>
      <w:r>
        <w:rPr/>
        <w:t xml:space="preserve">    </w:t>
      </w:r>
      <w:r>
        <w:rPr/>
        <w:t>This range removes any anomalous edge effects of the Fourier bandpass filter, as well as discounting the highly variable ozone concentration which occurs near the tropopause.</w:t>
      </w:r>
      <w:r/>
    </w:p>
    <w:p>
      <w:pPr>
        <w:pStyle w:val="PlainText"/>
      </w:pPr>
      <w:r>
        <w:rPr/>
        <w:t xml:space="preserve">    </w:t>
      </w:r>
      <w:r/>
    </w:p>
    <w:p>
      <w:pPr>
        <w:pStyle w:val="PlainText"/>
      </w:pPr>
      <w:r>
        <w:rPr/>
        <w:t xml:space="preserve">    </w:t>
      </w:r>
      <w:r>
        <w:rPr/>
        <w:t>TODO: Check and mention bandpass scale sensitivity.</w:t>
      </w:r>
      <w:r/>
    </w:p>
    <w:p>
      <w:pPr>
        <w:pStyle w:val="PlainText"/>
      </w:pPr>
      <w:r>
        <w:rPr/>
        <w:t xml:space="preserve">    </w:t>
      </w:r>
      <w:r/>
    </w:p>
    <w:p>
      <w:pPr>
        <w:pStyle w:val="PlainText"/>
      </w:pPr>
      <w:r>
        <w:rPr/>
        <w:t xml:space="preserve">  </w:t>
      </w:r>
      <w:r>
        <w:rPr/>
        <w:t>\subsection{Removal of biomass burning influence}</w:t>
      </w:r>
      <w:r/>
    </w:p>
    <w:p>
      <w:pPr>
        <w:pStyle w:val="PlainText"/>
      </w:pPr>
      <w:r>
        <w:rPr/>
        <w:t xml:space="preserve">    </w:t>
      </w:r>
      <w:r/>
    </w:p>
    <w:p>
      <w:pPr>
        <w:pStyle w:val="PlainText"/>
      </w:pPr>
      <w:r>
        <w:rPr/>
        <w:t xml:space="preserve">    </w:t>
      </w:r>
      <w:r>
        <w:rPr/>
        <w:t xml:space="preserve">Other sources of tropospheric ozone profile perturbation need to be analysed and excluded before drawing any conclusions about STTs based on recorded ozone profiles. </w:t>
      </w:r>
      <w:r/>
    </w:p>
    <w:p>
      <w:pPr>
        <w:pStyle w:val="PlainText"/>
      </w:pPr>
      <w:r>
        <w:rPr/>
        <w:t xml:space="preserve">    </w:t>
      </w:r>
      <w:r>
        <w:rPr/>
        <w:t>The major possible ozone influence other than STTs in the troposphere above 4~km is smoke plumes from biomass burning.</w:t>
      </w:r>
      <w:r/>
    </w:p>
    <w:p>
      <w:pPr>
        <w:pStyle w:val="PlainText"/>
      </w:pPr>
      <w:r>
        <w:rPr/>
        <w:t xml:space="preserve">    </w:t>
      </w:r>
      <w:r/>
    </w:p>
    <w:p>
      <w:pPr>
        <w:pStyle w:val="PlainText"/>
      </w:pPr>
      <w:r>
        <w:rPr/>
        <w:t xml:space="preserve">    </w:t>
      </w:r>
      <w:r>
        <w:rPr/>
        <w:t>Ozone production from biomass burning is complex and affected by photochemistry, fuel nitrogen load, time since emission, and atmospheric plume chemistry both during transport and at the point of measurement.</w:t>
      </w:r>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ozone precursors, some of which are capable of being transported far from their origins. </w:t>
      </w:r>
      <w:r/>
    </w:p>
    <w:p>
      <w:pPr>
        <w:pStyle w:val="PlainText"/>
      </w:pPr>
      <w:r>
        <w:rPr/>
        <w:t xml:space="preserve">    </w:t>
      </w:r>
      <w:r>
        <w:rPr/>
        <w:t>Peroxyacetyl Nitrate (PAN) is a reservoir of NO$_x$ which can lead to enhanced ozone far from the source of a fire \citep{Jaffe_2012}.</w:t>
      </w:r>
      <w:r/>
    </w:p>
    <w:p>
      <w:pPr>
        <w:pStyle w:val="PlainText"/>
      </w:pPr>
      <w:r>
        <w:rPr/>
        <w:t xml:space="preserve">    </w:t>
      </w:r>
      <w:r/>
    </w:p>
    <w:p>
      <w:pPr>
        <w:pStyle w:val="PlainText"/>
      </w:pPr>
      <w:r>
        <w:rPr/>
        <w:t xml:space="preserve">    </w:t>
      </w:r>
      <w:r>
        <w:rPr/>
        <w:t>Biomass burning influence in the Southern Hemisphere comes mostly from Southern Africa and South America, however Australian fires from the midlatitudes, and Indonesian fires can also influence the ozonesonde release sites.</w:t>
      </w:r>
      <w:r/>
    </w:p>
    <w:p>
      <w:pPr>
        <w:pStyle w:val="PlainText"/>
      </w:pPr>
      <w:r>
        <w:rPr/>
        <w:t xml:space="preserve">    </w:t>
      </w:r>
      <w:r>
        <w:rPr/>
        <w:t>Transported biomass burning plumes influence the southern mid-latitudes generally between July and December \citep{Pak2003}.</w:t>
      </w:r>
      <w:r/>
    </w:p>
    <w:p>
      <w:pPr>
        <w:pStyle w:val="PlainText"/>
      </w:pPr>
      <w:r>
        <w:rPr/>
        <w:t xml:space="preserve">    </w:t>
      </w:r>
      <w:r>
        <w:rPr/>
        <w:t>Biomass burning smoke plumes can lead to enhanced ozone, however this is not always the case.</w:t>
      </w:r>
      <w:r/>
    </w:p>
    <w:p>
      <w:pPr>
        <w:pStyle w:val="PlainText"/>
      </w:pPr>
      <w:r>
        <w:rPr/>
        <w:t xml:space="preserve">    </w:t>
      </w:r>
      <w:r>
        <w:rPr/>
        <w:t>Due to the chance of smoke plume influence on STT characterisation, events which occur near smoke plumes are flagged and not included in STT flux calculations.</w:t>
      </w:r>
      <w:r/>
    </w:p>
    <w:p>
      <w:pPr>
        <w:pStyle w:val="PlainText"/>
      </w:pPr>
      <w:r>
        <w:rPr/>
        <w:t xml:space="preserve">    </w:t>
      </w:r>
      <w:r/>
    </w:p>
    <w:p>
      <w:pPr>
        <w:pStyle w:val="PlainText"/>
      </w:pPr>
      <w:r>
        <w:rPr/>
        <w:t xml:space="preserve">    </w:t>
      </w:r>
      <w:r>
        <w:rPr/>
        <w:t>Removal of any possible influence from biomass burning smoke plumes is performed by detection of smoke plumes through global CO measurements.</w:t>
      </w:r>
      <w:r/>
    </w:p>
    <w:p>
      <w:pPr>
        <w:pStyle w:val="PlainText"/>
      </w:pPr>
      <w:r>
        <w:rPr/>
        <w:t xml:space="preserve">    </w:t>
      </w:r>
      <w:r>
        <w:rPr/>
        <w:t>Here we identify transported smoke plumes through enhanced carbon monoxide (CO) levels.</w:t>
      </w:r>
      <w:r/>
    </w:p>
    <w:p>
      <w:pPr>
        <w:pStyle w:val="PlainText"/>
      </w:pPr>
      <w:r>
        <w:rPr/>
        <w:t xml:space="preserve">    </w:t>
      </w:r>
      <w:r>
        <w:rPr/>
        <w:t>CO has a long enough lifetime to be an effective tracer of transport.</w:t>
      </w:r>
      <w:r/>
    </w:p>
    <w:p>
      <w:pPr>
        <w:pStyle w:val="PlainText"/>
      </w:pPr>
      <w:r>
        <w:rPr/>
        <w:t xml:space="preserve">    </w:t>
      </w:r>
      <w:r>
        <w:rPr/>
        <w:t>The primary source of atmospheric enhancement of CO is fires, making CO a good indicator of fire plumes.</w:t>
      </w:r>
      <w:r/>
    </w:p>
    <w:p>
      <w:pPr>
        <w:pStyle w:val="PlainText"/>
      </w:pPr>
      <w:r>
        <w:rPr/>
        <w:t xml:space="preserve">    </w:t>
      </w:r>
      <w:r>
        <w:rPr/>
        <w:t>Using high CO levels as a proxy for smoke plumes is a well established method (eg: \citet{Edwards2003,Sinha2004,Edwards2006,Mari2008}).</w:t>
      </w:r>
      <w:r/>
    </w:p>
    <w:p>
      <w:pPr>
        <w:pStyle w:val="PlainText"/>
      </w:pPr>
      <w:r>
        <w:rPr/>
        <w:t xml:space="preserve">    </w:t>
      </w:r>
      <w:r>
        <w:rPr/>
        <w:t>We use data from the AIRS (Atmospheric Infrared Sounder) instrument on board the Aqua satellite \citep{AIRS3STD}.</w:t>
      </w:r>
      <w:r/>
    </w:p>
    <w:p>
      <w:pPr>
        <w:pStyle w:val="PlainText"/>
      </w:pPr>
      <w:r>
        <w:rPr/>
        <w:t xml:space="preserve">    </w:t>
      </w:r>
      <w:r>
        <w:rPr/>
        <w:t>A visual inspection of AIRS' vertical columns of CO over the Southern Hemisphere is performed in order to exclude events with possible smoke influence at our three sites.</w:t>
      </w:r>
      <w:r/>
    </w:p>
    <w:p>
      <w:pPr>
        <w:pStyle w:val="PlainText"/>
      </w:pPr>
      <w:r>
        <w:rPr/>
        <w:t xml:space="preserve">    </w:t>
      </w:r>
      <w:r>
        <w:rPr/>
        <w:t>We diagnose smoke plumes where high ($\sim 2 \times 10^{18}$ molecules cm$^{-2}$ or higher) CO columns appear and when these occur near our sites during a sonde-detected ozone event, the event is flagged.</w:t>
      </w:r>
      <w:r/>
    </w:p>
    <w:p>
      <w:pPr>
        <w:pStyle w:val="PlainText"/>
      </w:pPr>
      <w:r>
        <w:rPr/>
      </w:r>
      <w:r/>
    </w:p>
    <w:p>
      <w:pPr>
        <w:pStyle w:val="PlainText"/>
      </w:pPr>
      <w:r>
        <w:rPr/>
        <w:t xml:space="preserve">    </w:t>
      </w:r>
      <w:r>
        <w:rPr/>
        <w:t xml:space="preserve">Figure \ref{fig:excludedeg}(top) shows a day where smoke plumes are near the Melbourne sonde launch site on the day of a detected event. </w:t>
      </w:r>
      <w:r/>
    </w:p>
    <w:p>
      <w:pPr>
        <w:pStyle w:val="PlainText"/>
      </w:pPr>
      <w:r>
        <w:rPr/>
        <w:t xml:space="preserve">    </w:t>
      </w:r>
      <w:r>
        <w:rPr/>
        <w:t>An event preliminarily detected on this day through the ozonesonde data is flagged as possibly due to fire.</w:t>
      </w:r>
      <w:r/>
    </w:p>
    <w:p>
      <w:pPr>
        <w:pStyle w:val="PlainText"/>
      </w:pPr>
      <w:r>
        <w:rPr/>
        <w:t xml:space="preserve">    </w:t>
      </w:r>
      <w:r>
        <w:rPr/>
        <w:t>In the figure elevated CO levels can be seen over Australia, likely due to long-range transport from African and/or South American biomass burning.</w:t>
      </w:r>
      <w:r/>
    </w:p>
    <w:p>
      <w:pPr>
        <w:pStyle w:val="PlainText"/>
      </w:pPr>
      <w:r>
        <w:rPr/>
        <w:t xml:space="preserve">    </w:t>
      </w:r>
      <w:r>
        <w:rPr/>
        <w:t>This day can be contrasted with the example in figure \ref{fig:excludedeg}(bottom) where low CO levels are observed over the entire Southern Hemisphere.</w:t>
      </w:r>
      <w:r/>
    </w:p>
    <w:p>
      <w:pPr>
        <w:pStyle w:val="PlainText"/>
      </w:pPr>
      <w:r>
        <w:rPr/>
        <w:t xml:space="preserve">    </w:t>
      </w:r>
      <w:r>
        <w:rPr/>
        <w:t xml:space="preserve">We screened all days at all three sites where an STT event is detected except for one event that coincided with missing AIRS data (January 2010). </w:t>
      </w:r>
      <w:r/>
    </w:p>
    <w:p>
      <w:pPr>
        <w:pStyle w:val="PlainText"/>
      </w:pPr>
      <w:r>
        <w:rPr/>
        <w:t xml:space="preserve">    </w:t>
      </w:r>
      <w:r>
        <w:rPr/>
        <w:t>We flagged 15 of 72 events over Melbourne, 8 of 48 events over Macquarie island, and none from 45 over Davis.</w:t>
      </w:r>
      <w:r/>
    </w:p>
    <w:p>
      <w:pPr>
        <w:pStyle w:val="PlainText"/>
      </w:pPr>
      <w:r>
        <w:rPr/>
        <w:t xml:space="preserve">    </w:t>
      </w:r>
      <w:r>
        <w:rPr/>
        <w:t>Nearly all of the flagged events occur within the burning season of the Southern Hemisphere.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\caption{AIRS total column CO.</w:t>
      </w:r>
      <w:r/>
    </w:p>
    <w:p>
      <w:pPr>
        <w:pStyle w:val="PlainText"/>
      </w:pPr>
      <w:r>
        <w:rPr/>
        <w:t xml:space="preserve">      </w:t>
      </w:r>
      <w:r>
        <w:rPr/>
        <w:t>The top panel (17 October 2007) is a day when ozone above Melbourne (purple dot) could have been caused by a transported biomass burning plume, and so was excluded from analysis.</w:t>
      </w:r>
      <w:r/>
    </w:p>
    <w:p>
      <w:pPr>
        <w:pStyle w:val="PlainText"/>
      </w:pPr>
      <w:r>
        <w:rPr/>
        <w:t xml:space="preserve">      </w:t>
      </w:r>
      <w:r>
        <w:rPr/>
        <w:t>The bottom panel (3 February 2006) shows an example of a day when Melbourne ozone was likely not influenced by transported smoke plumes and was retained for analysis.}</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STT events flagged in this way are included in Figures \ref{fig:SummarySeasonality} to \ref{fig:SummaryTPDepths}, they are coloured red and do not contribute to STT flux calculations. </w:t>
      </w:r>
      <w:r/>
    </w:p>
    <w:p>
      <w:pPr>
        <w:pStyle w:val="PlainText"/>
      </w:pPr>
      <w:r>
        <w:rPr/>
        <w:t xml:space="preserve">    </w:t>
      </w:r>
      <w:r>
        <w:rPr/>
        <w:t>These flagged events are concentrated in spring at Melbourne and Macquarie Island, and don't have any otherwise notable characteristics.</w:t>
      </w:r>
      <w:r/>
    </w:p>
    <w:p>
      <w:pPr>
        <w:pStyle w:val="PlainText"/>
      </w:pPr>
      <w:r>
        <w:rPr/>
        <w:t xml:space="preserve">    </w:t>
      </w:r>
      <w:r>
        <w:rPr/>
        <w:t>%TODO: JESSE CURRENLY UP TO HERE IN READTHROUGH OF WHOLE TEXT</w:t>
      </w:r>
      <w:r>
        <w:rPr/>
        <w:commentReference w:id="0"/>
      </w:r>
      <w:r/>
    </w:p>
    <w:p>
      <w:pPr>
        <w:pStyle w:val="PlainText"/>
      </w:pPr>
      <w:r>
        <w:rPr/>
      </w:r>
      <w:r/>
    </w:p>
    <w:p>
      <w:pPr>
        <w:pStyle w:val="PlainText"/>
      </w:pPr>
      <w:r>
        <w:rPr/>
        <w:t>\section{Synoptic conditions during STT events</w:t>
      </w:r>
      <w:r>
        <w:rPr/>
        <w:commentReference w:id="1"/>
      </w:r>
      <w:r>
        <w:rPr/>
        <w:t>}</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are</w:t>
      </w:r>
      <w:r>
        <w:rPr/>
        <w:commentReference w:id="2"/>
      </w:r>
      <w:r>
        <w:rPr/>
        <w:t xml:space="preserve">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 (left) shows the ozonesonde profile above Melbourne on 3 of February 2005.</w:t>
      </w:r>
      <w:r/>
    </w:p>
    <w:p>
      <w:pPr>
        <w:pStyle w:val="PlainText"/>
      </w:pPr>
      <w:r>
        <w:rPr/>
        <w:t xml:space="preserve">  </w:t>
      </w:r>
      <w:r>
        <w:rPr/>
        <w:t xml:space="preserve">The tropopause was between 400 and 500 hPa and ozone in the upper troposphere was anticorrelated with relative humidity, suggesting the ozone enhancements derived from dry stratospheric air. </w:t>
      </w:r>
      <w:r/>
    </w:p>
    <w:p>
      <w:pPr>
        <w:pStyle w:val="PlainText"/>
      </w:pPr>
      <w:r>
        <w:rPr/>
        <w:t xml:space="preserve">  </w:t>
      </w:r>
      <w:r>
        <w:rPr/>
        <w:t>An ozone intrusion into the troposphere at $\sim520$~hPa was identified by our detection algorithm.</w:t>
      </w:r>
      <w:r/>
    </w:p>
    <w:p>
      <w:pPr>
        <w:pStyle w:val="PlainText"/>
      </w:pPr>
      <w:r>
        <w:rPr/>
        <w:t xml:space="preserve">  </w:t>
      </w:r>
      <w:r>
        <w:rPr/>
        <w:t>Figure \ref{fig:Melbourne20050203}(right) shows the concurrent synoptic weather system, a cut-off low pressure system that caused a large storm and lowered the local tropopause height for several days</w:t>
      </w:r>
      <w:r>
        <w:rPr/>
        <w:commentReference w:id="3"/>
      </w:r>
      <w:r>
        <w:rPr/>
        <w:t>.</w:t>
      </w:r>
      <w:r/>
    </w:p>
    <w:p>
      <w:pPr>
        <w:pStyle w:val="PlainText"/>
      </w:pPr>
      <w:r>
        <w:rPr/>
        <w:t xml:space="preserve">  </w:t>
      </w:r>
      <w:r>
        <w:rPr/>
        <w:t>The flux of stratospheric ozone into the troposphere associated with this event was at least $3.1 \times 10^{11}$ molecules cm$^{-3}$ , or 8\% of the tropospheric ozone column</w:t>
      </w:r>
      <w:r>
        <w:rPr/>
        <w:commentReference w:id="4"/>
      </w:r>
      <w:r>
        <w:rPr/>
        <w:commentReference w:id="5"/>
      </w:r>
      <w:r>
        <w:rPr/>
        <w:t>.</w:t>
      </w:r>
      <w:r/>
    </w:p>
    <w:p>
      <w:pPr>
        <w:pStyle w:val="PlainText"/>
      </w:pPr>
      <w:r>
        <w:rPr/>
      </w:r>
      <w:r/>
    </w:p>
    <w:p>
      <w:pPr>
        <w:pStyle w:val="PlainText"/>
      </w:pPr>
      <w:r>
        <w:rPr/>
        <w:t xml:space="preserve">  </w:t>
      </w:r>
      <w:r>
        <w:rPr/>
        <w:t>\begin{figure}[!htbp</w:t>
      </w:r>
      <w:r>
        <w:rPr/>
        <w:commentReference w:id="6"/>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relative humidity (blue), and temperature (red) measured by ozonesonde over Melbourne on 3 February 2005.</w:t>
      </w:r>
      <w:r/>
    </w:p>
    <w:p>
      <w:pPr>
        <w:pStyle w:val="PlainText"/>
      </w:pPr>
      <w:r>
        <w:rPr/>
        <w:t xml:space="preserve">    </w:t>
      </w:r>
      <w:r>
        <w:rPr/>
        <w:t>The detected ozone STT event is highlighted in pink.</w:t>
      </w:r>
      <w:r/>
    </w:p>
    <w:p>
      <w:pPr>
        <w:pStyle w:val="PlainText"/>
      </w:pPr>
      <w:r>
        <w:rPr/>
        <w:t xml:space="preserve">    </w:t>
      </w:r>
      <w:r>
        <w:rPr/>
        <w:t>Tropopause heights using both the ozone definition (black dashed line) and lapse rate definition (red dashed line) are also shown.</w:t>
      </w:r>
      <w:r/>
    </w:p>
    <w:p>
      <w:pPr>
        <w:pStyle w:val="PlainText"/>
        <w:pPrChange w:id="0" w:author="Jenny Fisher" w:date="2016-09-09T09:46:00Z"/>
      </w:pPr>
      <w:r>
        <w:rPr/>
        <w:t xml:space="preserve">    </w:t>
      </w:r>
      <w:r>
        <w:rPr/>
        <w:t xml:space="preserve">(Right) Geopotential heights at 500 hPa from the ERA-Interim reanalysis, with wind vectors </w:t>
      </w:r>
      <w:r>
        <w:rPr/>
        <w:commentReference w:id="7"/>
      </w:r>
      <w:r>
        <w:rPr/>
        <w:t>overplotted.</w:t>
      </w:r>
      <w:r/>
    </w:p>
    <w:p>
      <w:pPr>
        <w:pStyle w:val="PlainText"/>
      </w:pPr>
      <w:r>
        <w:rPr/>
        <w:t xml:space="preserve">    </w:t>
      </w:r>
      <w:r>
        <w:rPr/>
        <w:t>Also shown are contours of potential vorticity units with 1 PVU in purple</w:t>
      </w:r>
      <w:r>
        <w:rPr/>
        <w:commentReference w:id="8"/>
      </w:r>
      <w:r>
        <w:rPr/>
        <w:t>.}</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 (left) shows the ozonesonde profile over Melbourne on 13 January 2010.</w:t>
      </w:r>
      <w:r/>
    </w:p>
    <w:p>
      <w:pPr>
        <w:pStyle w:val="PlainText"/>
      </w:pPr>
      <w:r>
        <w:rPr/>
        <w:t xml:space="preserve">  </w:t>
      </w:r>
      <w:r>
        <w:rPr/>
        <w:t xml:space="preserve">The tropopause was higher on this date (100-150 </w:t>
      </w:r>
      <w:r>
        <w:rPr/>
        <w:commentReference w:id="9"/>
      </w:r>
      <w:r>
        <w:rPr/>
        <w:t>hPa). Using our algorithm, we detected an ozone intrusion centred around 200~hPa.</w:t>
      </w:r>
      <w:r/>
    </w:p>
    <w:p>
      <w:pPr>
        <w:pStyle w:val="PlainText"/>
      </w:pPr>
      <w:r>
        <w:rPr/>
        <w:t xml:space="preserve">  </w:t>
      </w:r>
      <w:r>
        <w:rPr/>
        <w:t>As before, ozone anticorrelation with relative humidity provides further evidence that the elevated ozone was stratospheric in origin.</w:t>
      </w:r>
      <w:r/>
    </w:p>
    <w:p>
      <w:pPr>
        <w:pStyle w:val="PlainText"/>
      </w:pPr>
      <w:r>
        <w:rPr/>
        <w:t xml:space="preserve">  </w:t>
      </w:r>
      <w:r>
        <w:rPr/>
        <w:t>In this profile, there was clear separation between the detected intrusion (highlighted in pink) and the ozone tropopause (black dashed line), which indicates that the sonde passed through regular tropospheric air after hitting a stratospheric intrusion but before reaching the tropopause.</w:t>
      </w:r>
      <w:r/>
    </w:p>
    <w:p>
      <w:pPr>
        <w:pStyle w:val="PlainText"/>
      </w:pPr>
      <w:r>
        <w:rPr/>
        <w:t xml:space="preserve">  </w:t>
      </w:r>
      <w:r>
        <w:rPr/>
        <w:t>Figure \ref{fig:Melbourne20100113}(right) shows that this event was associated with a trough of low pressure (front) passing over southeastern Australia.</w:t>
      </w:r>
      <w:r/>
    </w:p>
    <w:p>
      <w:pPr>
        <w:pStyle w:val="PlainText"/>
        <w:rPr>
          <w:sz w:val="21"/>
          <w:sz w:val="21"/>
          <w:szCs w:val="21"/>
          <w:rFonts w:ascii="Courier" w:hAnsi="Courier"/>
          <w:lang w:val="en-CA"/>
        </w:rPr>
      </w:pPr>
      <w:r>
        <w:rPr/>
        <w:t xml:space="preserve">  </w:t>
      </w:r>
      <w:r>
        <w:rPr/>
        <w:t>This front traveled from west to east and caused a wave of lowered tropopause height. Frontal passage is a known cause of STT as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rPr/>
        <w:commentReference w:id="10"/>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\caption{Same as Figure \ref{fig:Melbourne20050203} but for 13 January 2010.</w:t>
      </w:r>
      <w:r/>
    </w:p>
    <w:p>
      <w:pPr>
        <w:pStyle w:val="PlainText"/>
      </w:pPr>
      <w:r>
        <w:rPr/>
        <w:t xml:space="preserve">     </w:t>
      </w:r>
      <w:r>
        <w:rPr/>
        <w:t>Also shown in this figure is the 2 PVU contour (white</w:t>
      </w:r>
      <w:r>
        <w:rPr/>
        <w:commentReference w:id="11"/>
      </w:r>
      <w:r>
        <w:rPr/>
        <w:t>), often used to determine dynamical tropopause height.}</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An investigation of the ERA-I synoptic weather during STT events above Melbourne, Macquarie Island, and Davis are performed and are used to subjectively classify the events based on their likely cause.</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commentReference w:id="12"/>
      </w:r>
      <w:r>
        <w:rPr/>
        <w:t>Over Davis the weather systems are harder to distinguish, and the stratospheric polar vortex may create ozone folds without other sources of upper tropospheric turbulence.</w:t>
      </w:r>
      <w:r/>
    </w:p>
    <w:p>
      <w:pPr>
        <w:pStyle w:val="PlainText"/>
      </w:pPr>
      <w:r>
        <w:rPr/>
        <w:commentReference w:id="13"/>
      </w:r>
      <w:r>
        <w:rPr/>
        <w:commentReference w:id="14"/>
      </w:r>
      <w:r/>
    </w:p>
    <w:p>
      <w:pPr>
        <w:pStyle w:val="PlainText"/>
      </w:pPr>
      <w:r>
        <w:rPr/>
        <w:t>\section{STT event climatologies</w:t>
      </w:r>
      <w:r>
        <w:rPr/>
        <w:commentReference w:id="15"/>
      </w:r>
      <w:r>
        <w:rPr/>
        <w:t>}</w:t>
      </w:r>
      <w:r/>
    </w:p>
    <w:p>
      <w:pPr>
        <w:pStyle w:val="PlainText"/>
      </w:pPr>
      <w:r>
        <w:rPr/>
      </w:r>
      <w:r/>
    </w:p>
    <w:p>
      <w:pPr>
        <w:pStyle w:val="PlainText"/>
        <w:rPr>
          <w:ins w:id="0" w:author="Jenny Fisher" w:date="2016-09-09T10:02:00Z"/>
        </w:rPr>
      </w:pPr>
      <w:r>
        <w:rPr/>
        <w:t xml:space="preserve">  </w:t>
      </w:r>
      <w:r>
        <w:rPr/>
        <w:t>Figure \ref{fig:SummarySeasonality} shows the seasonal cycles of STT events detected at Melbourne, Macquarie Island, and Davis. STT events in Figures \ref{fig:SummarySeasonality}-\ref{fig:SummaryTPDepths} are coloured based on the meteorological classification described in Section \ref{Section:WeatherClassifications}</w:t>
      </w:r>
      <w:r>
        <w:rPr/>
        <w:commentReference w:id="16"/>
      </w:r>
      <w:r>
        <w:rPr/>
        <w:t>, with events classified as either low pressure fronts (“frontal”, dark blue), cut-off low pressure systems (“cutoff”, teal), or indeterminate (“misc”, cyan). Events that may have been influenced by transported smoke plumes (Section XX) are shown in red.</w:t>
      </w:r>
      <w:r/>
    </w:p>
    <w:p>
      <w:pPr>
        <w:pStyle w:val="PlainText"/>
      </w:pPr>
      <w:r>
        <w:rPr/>
      </w:r>
      <w:r/>
    </w:p>
    <w:p>
      <w:pPr>
        <w:pStyle w:val="PlainText"/>
      </w:pPr>
      <w:r>
        <w:rPr/>
        <w:t xml:space="preserve">  </w:t>
      </w:r>
      <w:r>
        <w:rPr/>
        <w:t>There is an annual cycle in the frequency of STT events  (Fig. \ref{fig:SummarySeasonality}) with a summertime peak above Melbourne and Macquarie Island.</w:t>
      </w:r>
      <w:r/>
    </w:p>
    <w:p>
      <w:pPr>
        <w:pStyle w:val="PlainText"/>
        <w:pPrChange w:id="0" w:author="Jenny Fisher" w:date="2016-09-09T10:09:00Z"/>
      </w:pPr>
      <w:r>
        <w:rPr/>
        <w:t xml:space="preserve">  </w:t>
      </w:r>
      <w:r>
        <w:rPr/>
        <w:t xml:space="preserve">This summertime peak is due to an increased prevalence of summer low-pressure storms and fronts, which increase turbulence and lower the tropopause \citep{Reutter2015}. </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\caption{Seasonal cycle of STT events detected at Davis (top), Macquarie Island (middle), and Melbourne (bottom).</w:t>
      </w:r>
      <w:r/>
    </w:p>
    <w:p>
      <w:pPr>
        <w:pStyle w:val="PlainText"/>
      </w:pPr>
      <w:r>
        <w:rPr/>
        <w:t xml:space="preserve">    </w:t>
      </w:r>
      <w:r>
        <w:rPr/>
        <w:t xml:space="preserve">Events are categorised by associated meteorological conditions as described in the text, with low pressure fronts (“frontal”) in dark blue, cut-off low pressure systems (“cutoff”) in teal, and indeterminate meteorology (“misc”) in cyan. </w:t>
      </w:r>
      <w:r/>
    </w:p>
    <w:p>
      <w:pPr>
        <w:pStyle w:val="PlainText"/>
      </w:pPr>
      <w:r>
        <w:rPr/>
        <w:t>Events that may have been influenced by transported smoke plumes are shown in red (see text for details).}</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At Davis, the frequency of STT events is relatively constant throughout the year, with a slight increase during Antarctic winter. STT events associated with cut-off low pressure systems are more prevalent during winter, while STT events associated with frontal passage occur throughout the year. The polar vortex and associated lowered tropopause may be partially responsible for the STTs detected in winter. We were unable to meteorologically classify most summertime events at Davis</w:t>
      </w:r>
      <w:r>
        <w:rPr/>
        <w:commentReference w:id="17"/>
      </w:r>
      <w:r>
        <w:rPr/>
        <w:t>.</w:t>
      </w:r>
      <w:r/>
    </w:p>
    <w:p>
      <w:pPr>
        <w:pStyle w:val="PlainText"/>
      </w:pPr>
      <w:r>
        <w:rPr/>
      </w:r>
      <w:r/>
    </w:p>
    <w:p>
      <w:pPr>
        <w:pStyle w:val="PlainText"/>
      </w:pPr>
      <w:r>
        <w:rPr/>
        <w:t xml:space="preserve">  </w:t>
      </w:r>
      <w:r>
        <w:rPr/>
        <w:t>The slightly increased winter time frequency of STT events at Davis may be attributable to the increased frequency of sonde releases from June to October (see Section XX).</w:t>
      </w:r>
      <w:r/>
    </w:p>
    <w:p>
      <w:pPr>
        <w:pStyle w:val="PlainText"/>
      </w:pPr>
      <w:r>
        <w:rPr/>
        <w:t xml:space="preserve">  </w:t>
      </w:r>
      <w:r>
        <w:rPr/>
        <w:t>It is also possible that the sample of only 45 detected events over 10 years is too small to detect any seasonality.</w:t>
      </w:r>
      <w:r/>
    </w:p>
    <w:p>
      <w:pPr>
        <w:pStyle w:val="PlainText"/>
      </w:pPr>
      <w:r>
        <w:rPr/>
        <w:t xml:space="preserve">  </w:t>
      </w:r>
      <w:r/>
    </w:p>
    <w:p>
      <w:pPr>
        <w:pStyle w:val="PlainText"/>
      </w:pPr>
      <w:r>
        <w:rPr/>
        <w:t xml:space="preserve"> </w:t>
      </w:r>
      <w:r/>
    </w:p>
    <w:p>
      <w:pPr>
        <w:pStyle w:val="PlainText"/>
      </w:pPr>
      <w:r>
        <w:rPr/>
        <w:t xml:space="preserve"> </w:t>
      </w:r>
      <w:r/>
    </w:p>
    <w:p>
      <w:pPr>
        <w:pStyle w:val="PlainText"/>
      </w:pPr>
      <w:r>
        <w:rPr/>
      </w:r>
      <w:r/>
    </w:p>
    <w:p>
      <w:pPr>
        <w:pStyle w:val="PlainText"/>
      </w:pPr>
      <w:r>
        <w:rPr/>
        <w:t xml:space="preserve">  </w:t>
      </w:r>
      <w:r>
        <w:rPr/>
        <w:t>Figure \ref{fig:SummaryAltitudes} shows the altitudes of detected events, based on the altitude of peak (maximum) tropospheric ozone in the ozonesonde profile.</w:t>
      </w:r>
      <w:r/>
    </w:p>
    <w:p>
      <w:pPr>
        <w:pStyle w:val="PlainText"/>
      </w:pPr>
      <w:r>
        <w:rPr/>
        <w:t xml:space="preserve">  </w:t>
      </w:r>
      <w:r>
        <w:rPr/>
        <w:t xml:space="preserve">STT event peaks most commonly occur at 6 -- 10~km above Melbourne and 6 -- </w:t>
      </w:r>
      <w:r>
        <w:rPr/>
        <w:t>9</w:t>
      </w:r>
      <w:r>
        <w:rPr/>
        <w:commentReference w:id="18"/>
      </w:r>
      <w:r>
        <w:rPr/>
        <w:t>~km at Davis but are distributed more evenly at Macquarie Island from ~4 -- 7.5 kilometres altitude. There is no clear relationship between meteorological conditions and event altitude.</w:t>
      </w:r>
      <w:r/>
    </w:p>
    <w:p>
      <w:pPr>
        <w:pStyle w:val="PlainText"/>
      </w:pPr>
      <w:r>
        <w:rPr/>
      </w:r>
      <w:r/>
    </w:p>
    <w:p>
      <w:pPr>
        <w:pStyle w:val="PlainText"/>
      </w:pPr>
      <w:r>
        <w:rPr/>
        <w:t xml:space="preserve">  </w:t>
      </w:r>
      <w:r>
        <w:rPr/>
        <w:t>Figure</w:t>
      </w:r>
      <w:r>
        <w:rPr/>
        <w:commentReference w:id="19"/>
      </w:r>
      <w:r>
        <w:rPr/>
        <w:t xml:space="preserve"> \ref{fig:SummaryTPDepths} shows the </w:t>
      </w:r>
      <w:r>
        <w:rPr/>
        <w:t>distance from the tropopause</w:t>
      </w:r>
      <w:r>
        <w:rPr/>
        <w:t xml:space="preserve"> </w:t>
      </w:r>
      <w:r>
        <w:rPr/>
        <w:commentReference w:id="20"/>
      </w:r>
      <w:r>
        <w:rPr/>
        <w:t xml:space="preserve">of </w:t>
      </w:r>
      <w:r>
        <w:rPr/>
        <w:t>the peaks of</w:t>
      </w:r>
      <w:r>
        <w:rPr/>
        <w:t xml:space="preserve"> detected events, based on the distance between the peak ozone peak associated with the detected STT event and the tropopause (using the lowest of the two tropopause definitions), as described in Section XX.</w:t>
      </w:r>
      <w:r/>
    </w:p>
    <w:p>
      <w:pPr>
        <w:pStyle w:val="PlainText"/>
      </w:pPr>
      <w:r>
        <w:rPr/>
        <w:t xml:space="preserve">  </w:t>
      </w:r>
      <w:r>
        <w:rPr/>
        <w:t>The majority of STT events occur within 3~km of the tropopause at both Melbourne and Macquarie Island, and within 2~km of the tropopause at Davis. Again, there is no clear relationships between meteorological conditions and event depth.</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rPr/>
        <w:commentReference w:id="21"/>
      </w:r>
      <w:ins w:id="1" w:author="Jesse Greenslade" w:date="2016-09-21T11:32:00Z">
        <w:r>
          <w:rPr/>
          <w:commentReference w:id="22"/>
        </w:r>
      </w:ins>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STT event altitude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w:t>
      </w:r>
      <w:bookmarkStart w:id="0" w:name="__DdeLink__1923_757403685"/>
      <w:r>
        <w:rPr/>
        <w:t>The distribution of STT event distance from the tropopause</w:t>
      </w:r>
      <w:r>
        <w:rPr/>
        <w:commentReference w:id="23"/>
      </w:r>
      <w:r>
        <w:rPr/>
        <w:t xml:space="preserv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del w:id="2" w:author="Jesse Greenslade" w:date="2016-09-21T11:46:00Z">
        <w:r>
          <w:rPr/>
        </w:r>
      </w:del>
      <w:r/>
    </w:p>
    <w:p>
      <w:pPr>
        <w:pStyle w:val="PlainText"/>
      </w:pPr>
      <w:bookmarkEnd w:id="0"/>
      <w:r>
        <w:rPr/>
        <w:t>}</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ins w:id="3" w:author="Jesse Greenslade" w:date="2016-09-21T11:47:00Z">
        <w:r>
          <w:rPr/>
          <w:t xml:space="preserve">TODO Jesse: </w:t>
        </w:r>
      </w:ins>
      <w:ins w:id="4" w:author="Jesse Greenslade" w:date="2016-09-21T11:46:00Z">
        <w:r>
          <w:rPr/>
          <w:t>Up to here</w:t>
        </w:r>
      </w:ins>
      <w:del w:id="5" w:author="Jesse Greenslade" w:date="2016-09-21T11:47:00Z">
        <w:r>
          <w:rPr/>
          <w:delText xml:space="preserve">  </w:delText>
        </w:r>
      </w:del>
      <w:r/>
    </w:p>
    <w:p>
      <w:pPr>
        <w:pStyle w:val="PlainText"/>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r/>
    </w:p>
    <w:p>
      <w:pPr>
        <w:pStyle w:val="PlainText"/>
      </w:pPr>
      <w:r>
        <w:rPr/>
        <w:t xml:space="preserve">  </w:t>
      </w:r>
      <w:r>
        <w:rPr/>
        <w:t>Stratosphere-troposphere coupling is calculated using the stratospheric unified chemistry extension (UCX) \citep{Eastham2014}, which includes a further 28 trace gases.</w:t>
      </w:r>
      <w:r/>
    </w:p>
    <w:p>
      <w:pPr>
        <w:pStyle w:val="PlainText"/>
      </w:pPr>
      <w:r>
        <w:rPr/>
        <w:t xml:space="preserve">  </w:t>
      </w:r>
      <w:r>
        <w:rPr/>
        <w:t>For comparison to ozonesonde observations, we use GEOS-Chem version 10-01</w:t>
      </w:r>
      <w:del w:id="6" w:author="Jenny Fisher" w:date="2016-09-09T10:53:00Z">
        <w:r>
          <w:rPr/>
          <w:delText>1</w:delText>
        </w:r>
      </w:del>
      <w:r>
        <w:rPr/>
        <w:t xml:space="preserve"> (including UCX) run from 2005-2012, following a 1-year spin-up for 2004.</w:t>
      </w:r>
      <w:r/>
    </w:p>
    <w:p>
      <w:pPr>
        <w:pStyle w:val="PlainText"/>
      </w:pPr>
      <w:r>
        <w:rPr/>
        <w:t xml:space="preserve">  </w:t>
      </w:r>
      <w:r>
        <w:rPr/>
        <w:t>Transport is driven by assimilated meteorological fields from the Goddard Earth Observing System (GEOS-5) maintained by the Global Modeling and Assimilation Office (GMAO) at NASA.</w:t>
      </w:r>
      <w:r/>
    </w:p>
    <w:p>
      <w:pPr>
        <w:pStyle w:val="PlainText"/>
      </w:pPr>
      <w:r>
        <w:rPr/>
        <w:t xml:space="preserve">  </w:t>
      </w:r>
      <w:r>
        <w:rPr/>
        <w:t>Our simulation was modified from the standard v10-01 to a fix a bug in the treatment of the Total Ozone Mapping Spectrometer (TOMS) satellite data used to calculate photolysis (see \citet{TomsFix2016}).</w:t>
      </w:r>
      <w:r/>
    </w:p>
    <w:p>
      <w:pPr>
        <w:pStyle w:val="PlainText"/>
      </w:pPr>
      <w:r>
        <w:rPr/>
        <w:t xml:space="preserve">  </w:t>
      </w:r>
      <w:r>
        <w:rPr/>
        <w:t>The simulation uses 2$^{\circ}$ latitude by 2.5$^{\circ}$ longitude horizontal resolution, with 72 vertical levels from the surface to 0.1~hPa.</w:t>
      </w:r>
      <w:r/>
    </w:p>
    <w:p>
      <w:pPr>
        <w:pStyle w:val="PlainText"/>
      </w:pPr>
      <w:r>
        <w:rPr/>
        <w:t xml:space="preserve">  </w:t>
      </w:r>
      <w:r>
        <w:rPr/>
        <w:t>Biogenic emissions of organic chemicals are determined by the Model of Emissions of Gases and Aerosols from Nature (MEGAN) version 2.1 extended by Guenther et al \citep{Guenther2012}.</w:t>
      </w:r>
      <w:r/>
    </w:p>
    <w:p>
      <w:pPr>
        <w:pStyle w:val="PlainText"/>
      </w:pPr>
      <w:r>
        <w:rPr/>
        <w:t xml:space="preserve">  </w:t>
      </w:r>
      <w:r>
        <w:rPr/>
        <w:t>Anthropogenic emissions are given by the Emissions Database for Global Atmospheric Research (EDGAR) version 4.2.</w:t>
      </w:r>
      <w:r/>
    </w:p>
    <w:p>
      <w:pPr>
        <w:pStyle w:val="PlainText"/>
      </w:pPr>
      <w:r>
        <w:rPr/>
        <w:commentReference w:id="24"/>
      </w:r>
      <w:r>
        <w:rPr/>
        <w:t xml:space="preserve">  </w:t>
      </w:r>
      <w:r/>
    </w:p>
    <w:p>
      <w:pPr>
        <w:pStyle w:val="PlainText"/>
      </w:pPr>
      <w:r>
        <w:rPr/>
        <w:t xml:space="preserve">  </w:t>
      </w:r>
      <w:r>
        <w:rPr/>
        <w:t>Ozonesondes are useful for looking at specific locations with high resolution, and in this work they provide an estimate of both STT occur</w:t>
      </w:r>
      <w:ins w:id="7" w:author="Jenny Fisher" w:date="2016-09-09T10:53:00Z">
        <w:r>
          <w:rPr/>
          <w:t>r</w:t>
        </w:r>
      </w:ins>
      <w:r>
        <w:rPr/>
        <w:t>ence rates and STT ozone flux.</w:t>
      </w:r>
      <w:r/>
    </w:p>
    <w:p>
      <w:pPr>
        <w:pStyle w:val="PlainText"/>
        <w:pPrChange w:id="0" w:author="Jenny Fisher" w:date="2016-09-09T10:55:00Z"/>
      </w:pPr>
      <w:r>
        <w:rPr/>
        <w:t xml:space="preserve">  </w:t>
      </w:r>
      <w:r>
        <w:rPr/>
        <w:t xml:space="preserve">At these discrete locations, this information can be used in conjunction with </w:t>
      </w:r>
      <w:del w:id="8" w:author="Jenny Fisher" w:date="2016-09-09T10:55:00Z">
        <w:r>
          <w:rPr/>
          <w:delText>global</w:delText>
        </w:r>
      </w:del>
      <w:ins w:id="9" w:author="Jenny Fisher" w:date="2016-09-09T10:55:00Z">
        <w:r>
          <w:rPr/>
          <w:t>regional</w:t>
        </w:r>
      </w:ins>
      <w:r>
        <w:rPr/>
        <w:t xml:space="preserve">-scale information in order to </w:t>
      </w:r>
      <w:del w:id="10" w:author="Jenny Fisher" w:date="2016-09-09T10:54:00Z">
        <w:r>
          <w:rPr/>
          <w:delText xml:space="preserve">quantify </w:delText>
        </w:r>
      </w:del>
      <w:ins w:id="11" w:author="Jenny Fisher" w:date="2016-09-09T10:54:00Z">
        <w:r>
          <w:rPr/>
          <w:t>estimate large-scale impacts of STT on tropospheric</w:t>
        </w:r>
      </w:ins>
      <w:ins w:id="12" w:author="Jenny Fisher" w:date="2016-09-09T10:54:00Z">
        <w:r>
          <w:rPr/>
          <w:t xml:space="preserve"> </w:t>
        </w:r>
      </w:ins>
      <w:r>
        <w:rPr/>
        <w:t>ozone</w:t>
      </w:r>
      <w:del w:id="13" w:author="Jenny Fisher" w:date="2016-09-09T10:55:00Z">
        <w:r>
          <w:rPr/>
          <w:delText xml:space="preserve"> transport over a large area</w:delText>
        </w:r>
      </w:del>
      <w:r>
        <w:rPr/>
        <w:t>.</w:t>
      </w:r>
      <w:ins w:id="14" w:author="Jenny Fisher" w:date="2016-09-09T10:55:00Z">
        <w:r>
          <w:rPr/>
          <w:t xml:space="preserve"> Here, the </w:t>
        </w:r>
      </w:ins>
      <w:r/>
    </w:p>
    <w:p>
      <w:pPr>
        <w:pStyle w:val="PlainText"/>
        <w:pPrChange w:id="0" w:author="Jenny Fisher" w:date="2016-09-09T10:55:00Z"/>
        <w:rPr>
          <w:del w:id="22" w:author="Jenny Fisher" w:date="2016-09-09T10:54:00Z"/>
        </w:rPr>
      </w:pPr>
      <w:r>
        <w:rPr/>
        <w:t xml:space="preserve">  </w:t>
      </w:r>
      <w:r>
        <w:rPr/>
        <w:t xml:space="preserve">GEOS-Chem </w:t>
      </w:r>
      <w:ins w:id="15" w:author="Jenny Fisher" w:date="2016-09-09T10:55:00Z">
        <w:r>
          <w:rPr/>
          <w:t xml:space="preserve">CTM </w:t>
        </w:r>
      </w:ins>
      <w:r>
        <w:rPr/>
        <w:t xml:space="preserve">is used to </w:t>
      </w:r>
      <w:del w:id="16" w:author="Jenny Fisher" w:date="2016-09-09T10:55:00Z">
        <w:r>
          <w:rPr/>
          <w:delText xml:space="preserve">simulate </w:delText>
        </w:r>
      </w:del>
      <w:ins w:id="17" w:author="Jenny Fisher" w:date="2016-09-09T10:55:00Z">
        <w:r>
          <w:rPr/>
          <w:t>provide</w:t>
        </w:r>
      </w:ins>
      <w:ins w:id="18" w:author="Jenny Fisher" w:date="2016-09-09T10:55:00Z">
        <w:r>
          <w:rPr/>
          <w:t xml:space="preserve"> </w:t>
        </w:r>
      </w:ins>
      <w:r>
        <w:rPr/>
        <w:t xml:space="preserve">the </w:t>
      </w:r>
      <w:del w:id="19" w:author="Jenny Fisher" w:date="2016-09-09T10:55:00Z">
        <w:r>
          <w:rPr/>
          <w:delText xml:space="preserve">global </w:delText>
        </w:r>
      </w:del>
      <w:ins w:id="20" w:author="Jenny Fisher" w:date="2016-09-09T10:55:00Z">
        <w:r>
          <w:rPr/>
          <w:t>regional-scale</w:t>
        </w:r>
      </w:ins>
      <w:ins w:id="21" w:author="Jenny Fisher" w:date="2016-09-09T10:55:00Z">
        <w:r>
          <w:rPr/>
          <w:t xml:space="preserve"> </w:t>
        </w:r>
      </w:ins>
      <w:r>
        <w:rPr/>
        <w:t>ozone concentrations.</w:t>
      </w:r>
      <w:r/>
    </w:p>
    <w:p>
      <w:pPr>
        <w:pStyle w:val="PlainText"/>
      </w:pPr>
      <w:r>
        <w:rPr/>
        <w:commentReference w:id="25"/>
      </w:r>
      <w:del w:id="23" w:author="Jenny Fisher" w:date="2016-09-09T10:54:00Z">
        <w:r>
          <w:rPr/>
          <w:delText xml:space="preserve">  </w:delText>
        </w:r>
      </w:del>
      <w:del w:id="24" w:author="Jenny Fisher" w:date="2016-09-09T10:54:00Z">
        <w:r>
          <w:rPr/>
          <w:delText>In order to check that the model is reasonable, some simple validation is performed.</w:delText>
        </w:r>
      </w:del>
      <w:r/>
    </w:p>
    <w:p>
      <w:pPr>
        <w:pStyle w:val="PlainText"/>
      </w:pPr>
      <w:r>
        <w:rPr/>
        <w:t xml:space="preserve"> </w:t>
      </w:r>
      <w:del w:id="25" w:author="Jenny Fisher" w:date="2016-09-09T10:56:00Z">
        <w:r>
          <w:rPr/>
          <w:delText xml:space="preserve"> </w:delText>
        </w:r>
      </w:del>
      <w:del w:id="26" w:author="Jenny Fisher" w:date="2016-09-09T10:56:00Z">
        <w:r>
          <w:rPr/>
          <w:delText>Comparisons of both ozonesonde and GEOS-Chem simulated tropospheric ozone profiles and partial columns are checked, averaging seasonally for colocated data.</w:delText>
        </w:r>
      </w:del>
      <w:r/>
    </w:p>
    <w:p>
      <w:pPr>
        <w:pStyle w:val="PlainText"/>
      </w:pPr>
      <w:r>
        <w:rPr/>
        <w:t xml:space="preserve">  </w:t>
      </w:r>
      <w:r>
        <w:rPr/>
        <w:t>Following this, an extrapolation is performed and the stratospherically sourced ozone is estimated over the latitude range from 35$^{\circ}$S to 75$^{\circ}$S.</w:t>
      </w:r>
      <w:r>
        <w:rPr/>
        <w:commentReference w:id="26"/>
      </w:r>
      <w:r/>
    </w:p>
    <w:p>
      <w:pPr>
        <w:pStyle w:val="PlainText"/>
      </w:pPr>
      <w:r>
        <w:rPr/>
        <w:t xml:space="preserve">  </w:t>
      </w:r>
      <w:r>
        <w:rPr/>
        <w:t>This range is used as it includes all three sites, a change of 5$^{\circ}$ in either direction at either end of the range changes the average tropospheric ozone by -8 to 9\%.</w:t>
      </w:r>
      <w:r>
        <w:rPr/>
        <w:commentReference w:id="27"/>
      </w:r>
      <w:r/>
    </w:p>
    <w:p>
      <w:pPr>
        <w:pStyle w:val="PlainText"/>
      </w:pPr>
      <w:r>
        <w:rPr/>
        <w:t xml:space="preserve">  </w:t>
      </w:r>
      <w:r>
        <w:rPr/>
        <w:t>Examination of the GEOS-Chem output also gives us an insight as to whether the simulation can be used on its own in order to estimate STT event distribution and magnitude.</w:t>
      </w:r>
      <w:r>
        <w:rPr/>
        <w:commentReference w:id="28"/>
      </w:r>
      <w:r/>
    </w:p>
    <w:p>
      <w:pPr>
        <w:pStyle w:val="PlainText"/>
      </w:pPr>
      <w:r>
        <w:rPr/>
        <w:t xml:space="preserve">  </w:t>
      </w:r>
      <w:r/>
    </w:p>
    <w:p>
      <w:pPr>
        <w:pStyle w:val="PlainText"/>
      </w:pPr>
      <w:r>
        <w:rPr/>
        <w:t xml:space="preserve">  </w:t>
      </w:r>
      <w:r>
        <w:rPr/>
        <w:t>\begin{figure}[!htbp</w:t>
      </w:r>
      <w:r>
        <w:rPr/>
        <w:commentReference w:id="29"/>
      </w:r>
      <w:r>
        <w:rPr/>
        <w:t>]</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daily resolution simulated by GEOS-Chem (red dots) from January 1 2004 to December 31 2013.</w:t>
      </w:r>
      <w:ins w:id="27" w:author="Jenny Fisher" w:date="2016-09-09T11:26:00Z">
        <w:r>
          <w:rPr/>
          <w:t xml:space="preserve"> </w:t>
        </w:r>
      </w:ins>
      <w:ins w:id="28" w:author="Jenny Fisher" w:date="2016-09-09T11:27:00Z">
        <w:r>
          <w:rPr/>
          <w:t>For each plot, the</w:t>
        </w:r>
      </w:ins>
      <w:ins w:id="29" w:author="Jenny Fisher" w:date="2016-09-09T11:26:00Z">
        <w:r>
          <w:rPr/>
          <w:t xml:space="preserve"> model has been sampled in the grid square containing </w:t>
        </w:r>
      </w:ins>
      <w:ins w:id="30" w:author="Jenny Fisher" w:date="2016-09-09T11:27:00Z">
        <w:r>
          <w:rPr/>
          <w:t>the site.</w:t>
        </w:r>
      </w:ins>
      <w:r/>
    </w:p>
    <w:p>
      <w:pPr>
        <w:pStyle w:val="PlainText"/>
      </w:pPr>
      <w:r>
        <w:rPr/>
        <w:t xml:space="preserve">    </w:t>
      </w:r>
      <w:r>
        <w:rPr/>
        <w:t xml:space="preserve">The GEOS-Chem </w:t>
      </w:r>
      <w:del w:id="31" w:author="Jenny Fisher" w:date="2016-09-09T11:26:00Z">
        <w:r>
          <w:rPr/>
          <w:delText xml:space="preserve">datapoints </w:delText>
        </w:r>
      </w:del>
      <w:ins w:id="32" w:author="Jenny Fisher" w:date="2016-09-09T11:26:00Z">
        <w:r>
          <w:rPr/>
          <w:t xml:space="preserve">outputs </w:t>
        </w:r>
      </w:ins>
      <w:r>
        <w:rPr/>
        <w:t>are respectively at 7AM, 11AM, and 11AM for Davis, Macquarie, and Melbourne.</w:t>
      </w:r>
      <w:r>
        <w:rPr/>
        <w:commentReference w:id="30"/>
      </w:r>
      <w:r/>
    </w:p>
    <w:p>
      <w:pPr>
        <w:pStyle w:val="PlainText"/>
      </w:pPr>
      <w:r>
        <w:rPr/>
        <w:t xml:space="preserve">    </w:t>
      </w:r>
      <w:r>
        <w:rPr/>
        <w:t>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w:t>
      </w:r>
      <w:r>
        <w:rPr/>
        <w:commentReference w:id="31"/>
      </w:r>
      <w:r>
        <w:rPr/>
        <w:t xml:space="preserve"> \ref{fig:StationSeriesGEOSChem} compares the time series of tropospheric ozone column ($\Omega_{O_3}$) in molecules cm$^{-2}$ simulated by GEOS-Chem (red dots) to the measured tropospheric ozone columns (black stars).</w:t>
      </w:r>
      <w:r/>
    </w:p>
    <w:p>
      <w:pPr>
        <w:pStyle w:val="PlainText"/>
      </w:pPr>
      <w:r>
        <w:rPr/>
        <w:t xml:space="preserve">  </w:t>
      </w:r>
      <w:r>
        <w:rPr/>
        <w:t>Sonde tropospheric columns are calculated using the GPH and ozone partial pressure recorded by the ozonesondes, using TODO: equation here.</w:t>
      </w:r>
      <w:r/>
    </w:p>
    <w:p>
      <w:pPr>
        <w:pStyle w:val="PlainText"/>
      </w:pPr>
      <w:r>
        <w:rPr/>
        <w:t xml:space="preserve">  </w:t>
      </w:r>
      <w:r>
        <w:rPr/>
        <w:t xml:space="preserve">The seasonal cycles are well correlated, with similar timing and magnitude (paired r$^2$ values of TODO: run script when model run finished). </w:t>
      </w:r>
      <w:r/>
    </w:p>
    <w:p>
      <w:pPr>
        <w:pStyle w:val="PlainText"/>
      </w:pPr>
      <w:r>
        <w:rPr/>
        <w:t xml:space="preserve">  </w:t>
      </w:r>
      <w:ins w:id="33" w:author="Jenny Fisher" w:date="2016-09-09T11:00:00Z">
        <w:r>
          <w:rPr/>
          <w:t>In both observations and model, t</w:t>
        </w:r>
      </w:ins>
      <w:del w:id="34" w:author="Jenny Fisher" w:date="2016-09-09T11:00:00Z">
        <w:r>
          <w:rPr/>
          <w:delText>T</w:delText>
        </w:r>
      </w:del>
      <w:r>
        <w:rPr/>
        <w:t>he maximum ozone column at Melbourne occurs in summer, with a minimum in winter</w:t>
      </w:r>
      <w:ins w:id="35" w:author="Jenny Fisher" w:date="2016-09-09T11:00:00Z">
        <w:r>
          <w:rPr/>
          <w:t xml:space="preserve">, while </w:t>
        </w:r>
      </w:ins>
      <w:del w:id="36" w:author="Jenny Fisher" w:date="2016-09-09T11:00:00Z">
        <w:r>
          <w:rPr/>
          <w:delText xml:space="preserve">. </w:delText>
        </w:r>
      </w:del>
      <w:r/>
    </w:p>
    <w:p>
      <w:pPr>
        <w:pStyle w:val="PlainText"/>
      </w:pPr>
      <w:del w:id="37" w:author="Jenny Fisher" w:date="2016-09-09T11:00:00Z">
        <w:r>
          <w:rPr/>
          <w:delText xml:space="preserve">  </w:delText>
        </w:r>
      </w:del>
      <w:r>
        <w:rPr/>
        <w:t>Macquarie and Davis show the opposite seasonal</w:t>
      </w:r>
      <w:del w:id="38" w:author="Jenny Fisher" w:date="2016-09-09T11:00:00Z">
        <w:r>
          <w:rPr/>
          <w:delText xml:space="preserve"> </w:delText>
        </w:r>
      </w:del>
      <w:ins w:id="39" w:author="Jenny Fisher" w:date="2016-09-09T11:00:00Z">
        <w:r>
          <w:rPr/>
          <w:t>ity</w:t>
        </w:r>
      </w:ins>
      <w:del w:id="40" w:author="Jenny Fisher" w:date="2016-09-09T11:00:00Z">
        <w:r>
          <w:rPr/>
          <w:delText>cycle</w:delText>
        </w:r>
      </w:del>
      <w:r>
        <w:rPr/>
        <w:t xml:space="preserve">. </w:t>
      </w:r>
      <w:r/>
    </w:p>
    <w:p>
      <w:pPr>
        <w:pStyle w:val="PlainText"/>
      </w:pPr>
      <w:r>
        <w:rPr/>
        <w:t xml:space="preserve">  </w:t>
      </w:r>
      <w:r>
        <w:rPr/>
        <w:t xml:space="preserve">The model shows more </w:t>
      </w:r>
      <w:del w:id="41" w:author="Jenny Fisher" w:date="2016-09-09T11:00:00Z">
        <w:r>
          <w:rPr/>
          <w:delText xml:space="preserve">spread </w:delText>
        </w:r>
      </w:del>
      <w:ins w:id="42" w:author="Jenny Fisher" w:date="2016-09-09T11:00:00Z">
        <w:r>
          <w:rPr/>
          <w:t xml:space="preserve">day-to-day variability </w:t>
        </w:r>
      </w:ins>
      <w:r>
        <w:rPr/>
        <w:t>than the ozonesondes, although there are daily simulated values for the model while only weekly or less for the ozonesondes.</w:t>
      </w:r>
      <w:r>
        <w:rPr/>
        <w:commentReference w:id="32"/>
      </w:r>
      <w:r/>
    </w:p>
    <w:p>
      <w:pPr>
        <w:pStyle w:val="PlainText"/>
      </w:pPr>
      <w:r>
        <w:rPr/>
        <w:t xml:space="preserve">  </w:t>
      </w:r>
      <w:r/>
    </w:p>
    <w:p>
      <w:pPr>
        <w:pStyle w:val="PlainText"/>
      </w:pPr>
      <w:r>
        <w:rPr/>
        <w:t xml:space="preserve">  </w:t>
      </w:r>
      <w:r>
        <w:rPr/>
        <w:t>\begin{figure}[!htbp</w:t>
      </w:r>
      <w:r>
        <w:rPr/>
        <w:commentReference w:id="33"/>
      </w:r>
      <w:r>
        <w:rPr/>
        <w:t>]</w:t>
      </w:r>
      <w:r/>
    </w:p>
    <w:p>
      <w:pPr>
        <w:pStyle w:val="PlainText"/>
      </w:pPr>
      <w:r>
        <w:rPr/>
        <w:t xml:space="preserve">    </w:t>
      </w:r>
      <w:r>
        <w:rPr/>
        <w:t>\includegraphics[width=\textwidth]{figures/seasonalprofiles00.png}</w:t>
      </w:r>
      <w:r/>
    </w:p>
    <w:p>
      <w:pPr>
        <w:pStyle w:val="PlainText"/>
      </w:pPr>
      <w:r>
        <w:rPr/>
        <w:t xml:space="preserve">    </w:t>
      </w:r>
      <w:r>
        <w:rPr/>
        <w:t>\caption{</w:t>
      </w:r>
      <w:ins w:id="43" w:author="Jenny Fisher" w:date="2016-09-09T11:13:00Z">
        <w:r>
          <w:rPr/>
          <w:t>Observed and simulated t</w:t>
        </w:r>
      </w:ins>
      <w:del w:id="44" w:author="Jenny Fisher" w:date="2016-09-09T11:13:00Z">
        <w:r>
          <w:rPr/>
          <w:delText>T</w:delText>
        </w:r>
      </w:del>
      <w:r>
        <w:rPr/>
        <w:t xml:space="preserve">ropospheric ozone </w:t>
      </w:r>
      <w:ins w:id="45" w:author="Jenny Fisher" w:date="2016-09-09T11:13:00Z">
        <w:r>
          <w:rPr/>
          <w:t>profiles</w:t>
        </w:r>
      </w:ins>
      <w:del w:id="46" w:author="Jenny Fisher" w:date="2016-09-09T11:13:00Z">
        <w:r>
          <w:rPr/>
          <w:delText>(ppb)</w:delText>
        </w:r>
      </w:del>
      <w:r>
        <w:rPr/>
        <w:t xml:space="preserve"> over Davis, Macquarie, and Melbourne, </w:t>
      </w:r>
      <w:del w:id="47" w:author="Jenny Fisher" w:date="2016-09-09T11:14:00Z">
        <w:r>
          <w:rPr/>
          <w:delText xml:space="preserve">seasonally </w:delText>
        </w:r>
      </w:del>
      <w:r>
        <w:rPr/>
        <w:t>averaged</w:t>
      </w:r>
      <w:ins w:id="48" w:author="Jenny Fisher" w:date="2016-09-09T11:14:00Z">
        <w:r>
          <w:rPr/>
          <w:t xml:space="preserve"> seasonally</w:t>
        </w:r>
      </w:ins>
      <w:r>
        <w:rPr/>
        <w:commentReference w:id="34"/>
      </w:r>
      <w:r>
        <w:rPr/>
        <w:t>.</w:t>
      </w:r>
      <w:r/>
    </w:p>
    <w:p>
      <w:pPr>
        <w:pStyle w:val="PlainText"/>
      </w:pPr>
      <w:r>
        <w:rPr/>
        <w:t xml:space="preserve">    </w:t>
      </w:r>
      <w:del w:id="49" w:author="Jenny Fisher" w:date="2016-09-09T11:15:00Z">
        <w:r>
          <w:rPr/>
          <w:delText>GEOS-Chem simulated data</w:delText>
        </w:r>
      </w:del>
      <w:ins w:id="50" w:author="Jenny Fisher" w:date="2016-09-09T11:15:00Z">
        <w:r>
          <w:rPr/>
          <w:t xml:space="preserve">Model </w:t>
        </w:r>
      </w:ins>
      <w:ins w:id="51" w:author="Jenny Fisher" w:date="2016-09-09T11:16:00Z">
        <w:r>
          <w:rPr/>
          <w:t>means</w:t>
        </w:r>
      </w:ins>
      <w:ins w:id="52" w:author="Jenny Fisher" w:date="2016-09-09T11:15:00Z">
        <w:r>
          <w:rPr/>
          <w:t xml:space="preserve"> (2005-2013</w:t>
        </w:r>
      </w:ins>
      <w:r>
        <w:rPr/>
        <w:t xml:space="preserve"> average</w:t>
      </w:r>
      <w:del w:id="53" w:author="Jenny Fisher" w:date="2016-09-09T11:15:00Z">
        <w:r>
          <w:rPr/>
          <w:delText xml:space="preserve">d over January 2005 until December 2013 are </w:delText>
        </w:r>
      </w:del>
      <w:ins w:id="54" w:author="Jenny Fisher" w:date="2016-09-09T11:15:00Z">
        <w:r>
          <w:rPr/>
          <w:t xml:space="preserve">) is </w:t>
        </w:r>
      </w:ins>
      <w:r>
        <w:rPr/>
        <w:t xml:space="preserve">shown </w:t>
      </w:r>
      <w:del w:id="55" w:author="Jenny Fisher" w:date="2016-09-09T11:15:00Z">
        <w:r>
          <w:rPr/>
          <w:delText xml:space="preserve">with </w:delText>
        </w:r>
      </w:del>
      <w:ins w:id="56" w:author="Jenny Fisher" w:date="2016-09-09T11:15:00Z">
        <w:r>
          <w:rPr/>
          <w:t xml:space="preserve">as </w:t>
        </w:r>
      </w:ins>
      <w:r>
        <w:rPr/>
        <w:t xml:space="preserve">red </w:t>
      </w:r>
      <w:ins w:id="57" w:author="Jenny Fisher" w:date="2016-09-09T11:15:00Z">
        <w:r>
          <w:rPr/>
          <w:t xml:space="preserve">solid </w:t>
        </w:r>
      </w:ins>
      <w:r>
        <w:rPr/>
        <w:t xml:space="preserve">lines, with </w:t>
      </w:r>
      <w:ins w:id="58" w:author="Jenny Fisher" w:date="2016-09-09T11:16:00Z">
        <w:r>
          <w:rPr/>
          <w:t xml:space="preserve">red </w:t>
        </w:r>
      </w:ins>
      <w:r>
        <w:rPr/>
        <w:t xml:space="preserve">dashed </w:t>
      </w:r>
      <w:del w:id="59" w:author="Jenny Fisher" w:date="2016-09-09T11:16:00Z">
        <w:r>
          <w:rPr/>
          <w:delText xml:space="preserve">red </w:delText>
        </w:r>
      </w:del>
      <w:r>
        <w:rPr/>
        <w:t>lines showing one standard deviation.</w:t>
      </w:r>
      <w:r/>
    </w:p>
    <w:p>
      <w:pPr>
        <w:pStyle w:val="PlainText"/>
      </w:pPr>
      <w:r>
        <w:rPr/>
        <w:t xml:space="preserve">    </w:t>
      </w:r>
      <w:r>
        <w:rPr/>
        <w:t>Ozonesonde mea</w:t>
      </w:r>
      <w:ins w:id="60" w:author="Jenny Fisher" w:date="2016-09-09T11:16:00Z">
        <w:r>
          <w:rPr/>
          <w:t>n</w:t>
        </w:r>
      </w:ins>
      <w:r>
        <w:rPr/>
        <w:t>s</w:t>
      </w:r>
      <w:del w:id="61" w:author="Jenny Fisher" w:date="2016-09-09T11:16:00Z">
        <w:r>
          <w:rPr/>
          <w:delText>urements</w:delText>
        </w:r>
      </w:del>
      <w:r>
        <w:rPr/>
        <w:commentReference w:id="35"/>
      </w:r>
      <w:r>
        <w:rPr/>
        <w:t xml:space="preserve"> </w:t>
      </w:r>
      <w:ins w:id="62" w:author="Jenny Fisher" w:date="2016-09-09T11:16:00Z">
        <w:r>
          <w:rPr/>
          <w:t xml:space="preserve">() </w:t>
        </w:r>
      </w:ins>
      <w:r>
        <w:rPr/>
        <w:t xml:space="preserve">are shown </w:t>
      </w:r>
      <w:del w:id="63" w:author="Jenny Fisher" w:date="2016-09-09T11:16:00Z">
        <w:r>
          <w:rPr/>
          <w:delText xml:space="preserve">with </w:delText>
        </w:r>
      </w:del>
      <w:ins w:id="64" w:author="Jenny Fisher" w:date="2016-09-09T11:16:00Z">
        <w:r>
          <w:rPr/>
          <w:t xml:space="preserve">as </w:t>
        </w:r>
      </w:ins>
      <w:r>
        <w:rPr/>
        <w:t xml:space="preserve">black </w:t>
      </w:r>
      <w:ins w:id="65" w:author="Jenny Fisher" w:date="2016-09-09T11:16:00Z">
        <w:r>
          <w:rPr/>
          <w:t xml:space="preserve">solid </w:t>
        </w:r>
      </w:ins>
      <w:r>
        <w:rPr/>
        <w:t xml:space="preserve">lines, </w:t>
      </w:r>
      <w:del w:id="66" w:author="Jenny Fisher" w:date="2016-09-09T11:17:00Z">
        <w:r>
          <w:rPr/>
          <w:delText>and have seasonally</w:delText>
        </w:r>
      </w:del>
      <w:ins w:id="67" w:author="Jenny Fisher" w:date="2016-09-09T11:17:00Z">
        <w:r>
          <w:rPr/>
          <w:t>with</w:t>
        </w:r>
      </w:ins>
      <w:r>
        <w:rPr/>
        <w:t xml:space="preserve"> coloured shaded areas </w:t>
      </w:r>
      <w:del w:id="68" w:author="Jenny Fisher" w:date="2016-09-09T11:17:00Z">
        <w:r>
          <w:rPr/>
          <w:delText>over the mean plus or minus</w:delText>
        </w:r>
      </w:del>
      <w:ins w:id="69" w:author="Jenny Fisher" w:date="2016-09-09T11:17:00Z">
        <w:r>
          <w:rPr/>
          <w:t>showing</w:t>
        </w:r>
      </w:ins>
      <w:r>
        <w:rPr/>
        <w:t xml:space="preserve"> one standard deviation.</w:t>
      </w:r>
      <w:r/>
    </w:p>
    <w:p>
      <w:pPr>
        <w:pStyle w:val="PlainText"/>
      </w:pPr>
      <w:r>
        <w:rPr/>
        <w:t xml:space="preserve">    </w:t>
      </w:r>
      <w:ins w:id="70" w:author="Jenny Fisher" w:date="2016-09-09T11:17:00Z">
        <w:r>
          <w:rPr/>
          <w:t>The h</w:t>
        </w:r>
      </w:ins>
      <w:del w:id="71" w:author="Jenny Fisher" w:date="2016-09-09T11:17:00Z">
        <w:r>
          <w:rPr/>
          <w:delText>H</w:delText>
        </w:r>
      </w:del>
      <w:r>
        <w:rPr/>
        <w:t>orizontal dotted line shows the mean tropopause heights</w:t>
      </w:r>
      <w:ins w:id="72" w:author="Jenny Fisher" w:date="2016-09-09T11:17:00Z">
        <w:r>
          <w:rPr/>
          <w:t xml:space="preserve"> from the model (red) and the observations (black)</w:t>
        </w:r>
      </w:ins>
      <w:del w:id="73" w:author="Jenny Fisher" w:date="2016-09-09T11:17:00Z">
        <w:r>
          <w:rPr/>
          <w:delText>, again red for the GEOS-Chem simulation and black for ozonesondes</w:delText>
        </w:r>
      </w:del>
      <w:r>
        <w:rPr/>
        <w:t>.</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w:t>
      </w:r>
      <w:r>
        <w:rPr/>
        <w:commentReference w:id="36"/>
      </w:r>
      <w:r>
        <w:rPr/>
        <w:t xml:space="preserve">} shows the </w:t>
      </w:r>
      <w:del w:id="74" w:author="Jenny Fisher" w:date="2016-09-09T11:07:00Z">
        <w:r>
          <w:rPr/>
          <w:delText xml:space="preserve">measured </w:delText>
        </w:r>
      </w:del>
      <w:ins w:id="75" w:author="Jenny Fisher" w:date="2016-09-09T11:07:00Z">
        <w:r>
          <w:rPr/>
          <w:t xml:space="preserve">observed </w:t>
        </w:r>
      </w:ins>
      <w:r>
        <w:rPr/>
        <w:t xml:space="preserve">and simulated </w:t>
      </w:r>
      <w:del w:id="76" w:author="Jenny Fisher" w:date="2016-09-09T11:07:00Z">
        <w:r>
          <w:rPr/>
          <w:delText xml:space="preserve">seasonal mean </w:delText>
        </w:r>
      </w:del>
      <w:r>
        <w:rPr/>
        <w:t>ozone profile</w:t>
      </w:r>
      <w:ins w:id="77" w:author="Jenny Fisher" w:date="2016-09-09T11:07:00Z">
        <w:r>
          <w:rPr/>
          <w:t>s</w:t>
        </w:r>
      </w:ins>
      <w:r>
        <w:rPr/>
        <w:t xml:space="preserve"> at all sites</w:t>
      </w:r>
      <w:ins w:id="78" w:author="Jenny Fisher" w:date="2016-09-09T11:07:00Z">
        <w:r>
          <w:rPr/>
          <w:t>, averaged seasonally</w:t>
        </w:r>
      </w:ins>
      <w:r>
        <w:rPr/>
        <w:commentReference w:id="37"/>
      </w:r>
      <w:r>
        <w:rPr/>
        <w:t>.</w:t>
      </w:r>
      <w:r/>
    </w:p>
    <w:p>
      <w:pPr>
        <w:pStyle w:val="PlainText"/>
      </w:pPr>
      <w:r>
        <w:rPr/>
        <w:t xml:space="preserve">  </w:t>
      </w:r>
      <w:r>
        <w:rPr/>
        <w:t xml:space="preserve">The model generally underestimates ozone at low altitudes (up to 6~km) at both Davis and Macquarie, although this </w:t>
      </w:r>
      <w:ins w:id="79" w:author="Jenny Fisher" w:date="2016-09-09T11:08:00Z">
        <w:r>
          <w:rPr/>
          <w:t xml:space="preserve">bias </w:t>
        </w:r>
      </w:ins>
      <w:r>
        <w:rPr/>
        <w:t>is less pronounced during summer.</w:t>
      </w:r>
      <w:r/>
    </w:p>
    <w:p>
      <w:pPr>
        <w:pStyle w:val="PlainText"/>
      </w:pPr>
      <w:r>
        <w:rPr/>
        <w:t xml:space="preserve">  </w:t>
      </w:r>
      <w:r>
        <w:rPr/>
        <w:t>Over Melbourne</w:t>
      </w:r>
      <w:del w:id="80" w:author="Jenny Fisher" w:date="2016-09-09T11:09:00Z">
        <w:r>
          <w:rPr/>
          <w:delText xml:space="preserve"> an opposite bias is seen</w:delText>
        </w:r>
      </w:del>
      <w:r>
        <w:rPr/>
        <w:t>,</w:t>
      </w:r>
      <w:ins w:id="81" w:author="Jenny Fisher" w:date="2016-09-09T11:09:00Z">
        <w:r>
          <w:rPr/>
          <w:t xml:space="preserve"> </w:t>
        </w:r>
      </w:ins>
      <w:ins w:id="82" w:author="Jenny Fisher" w:date="2016-09-09T11:10:00Z">
        <w:r>
          <w:rPr/>
          <w:t xml:space="preserve">ozone in </w:t>
        </w:r>
      </w:ins>
      <w:ins w:id="83" w:author="Jenny Fisher" w:date="2016-09-09T11:09:00Z">
        <w:r>
          <w:rPr/>
          <w:t>the lower troposphere is well represented</w:t>
        </w:r>
      </w:ins>
      <w:ins w:id="84" w:author="Jenny Fisher" w:date="2016-09-09T11:10:00Z">
        <w:r>
          <w:rPr/>
          <w:t>,</w:t>
        </w:r>
      </w:ins>
      <w:ins w:id="85" w:author="Jenny Fisher" w:date="2016-09-09T11:09:00Z">
        <w:r>
          <w:rPr/>
          <w:t xml:space="preserve"> but</w:t>
        </w:r>
      </w:ins>
      <w:r>
        <w:rPr/>
        <w:t xml:space="preserve"> </w:t>
      </w:r>
      <w:del w:id="86" w:author="Jenny Fisher" w:date="2016-09-09T11:10:00Z">
        <w:r>
          <w:rPr/>
          <w:delText xml:space="preserve">where </w:delText>
        </w:r>
      </w:del>
      <w:r>
        <w:rPr/>
        <w:t xml:space="preserve">the model </w:t>
      </w:r>
      <w:del w:id="87" w:author="Jenny Fisher" w:date="2016-09-09T11:10:00Z">
        <w:r>
          <w:rPr/>
          <w:delText xml:space="preserve">shows </w:delText>
        </w:r>
      </w:del>
      <w:ins w:id="88" w:author="Jenny Fisher" w:date="2016-09-09T11:10:00Z">
        <w:r>
          <w:rPr/>
          <w:t xml:space="preserve">overestimates </w:t>
        </w:r>
      </w:ins>
      <w:del w:id="89" w:author="Jenny Fisher" w:date="2016-09-09T11:10:00Z">
        <w:r>
          <w:rPr/>
          <w:delText xml:space="preserve">increased </w:delText>
        </w:r>
      </w:del>
      <w:r>
        <w:rPr/>
        <w:t xml:space="preserve">ozone </w:t>
      </w:r>
      <w:del w:id="90" w:author="Jenny Fisher" w:date="2016-09-09T11:10:00Z">
        <w:r>
          <w:rPr/>
          <w:delText xml:space="preserve">levels </w:delText>
        </w:r>
      </w:del>
      <w:r>
        <w:rPr/>
        <w:t xml:space="preserve">from around 4~km </w:t>
      </w:r>
      <w:del w:id="91" w:author="Jenny Fisher" w:date="2016-09-09T11:10:00Z">
        <w:r>
          <w:rPr/>
          <w:delText xml:space="preserve">up </w:delText>
        </w:r>
      </w:del>
      <w:r>
        <w:rPr/>
        <w:t>to the tropopause.</w:t>
      </w:r>
      <w:r/>
    </w:p>
    <w:p>
      <w:pPr>
        <w:pStyle w:val="PlainText"/>
      </w:pPr>
      <w:r>
        <w:rPr/>
        <w:t xml:space="preserve">  </w:t>
      </w:r>
      <w:r>
        <w:rPr/>
        <w:t xml:space="preserve">Also notable is the lower tropopause height </w:t>
      </w:r>
      <w:del w:id="92" w:author="Jenny Fisher" w:date="2016-09-09T11:11:00Z">
        <w:r>
          <w:rPr/>
          <w:delText xml:space="preserve">exhibited </w:delText>
        </w:r>
      </w:del>
      <w:ins w:id="93" w:author="Jenny Fisher" w:date="2016-09-09T11:11:00Z">
        <w:r>
          <w:rPr/>
          <w:t xml:space="preserve">simulated </w:t>
        </w:r>
      </w:ins>
      <w:r>
        <w:rPr/>
        <w:t xml:space="preserve">by the model, which on average is </w:t>
      </w:r>
      <w:del w:id="94" w:author="Jenny Fisher" w:date="2016-09-09T11:11:00Z">
        <w:r>
          <w:rPr/>
          <w:delText xml:space="preserve">lower by </w:delText>
        </w:r>
      </w:del>
      <w:r>
        <w:rPr/>
        <w:t xml:space="preserve">$\sim$ 1~km </w:t>
      </w:r>
      <w:ins w:id="95" w:author="Jenny Fisher" w:date="2016-09-09T11:11:00Z">
        <w:r>
          <w:rPr/>
          <w:t xml:space="preserve">lower than observed </w:t>
        </w:r>
      </w:ins>
      <w:r>
        <w:rPr/>
        <w:t>(TODO: mean bias, updated when model finishes).</w:t>
      </w:r>
      <w:r/>
    </w:p>
    <w:p>
      <w:pPr>
        <w:pStyle w:val="PlainText"/>
      </w:pPr>
      <w:r>
        <w:rPr/>
        <w:t xml:space="preserve">  </w:t>
      </w:r>
      <w:r>
        <w:rPr/>
        <w:t xml:space="preserve">The effect of </w:t>
      </w:r>
      <w:ins w:id="96" w:author="Jenny Fisher" w:date="2016-09-09T11:12:00Z">
        <w:r>
          <w:rPr/>
          <w:t xml:space="preserve">local </w:t>
        </w:r>
      </w:ins>
      <w:r>
        <w:rPr/>
        <w:t xml:space="preserve">pollution </w:t>
      </w:r>
      <w:del w:id="97" w:author="Jenny Fisher" w:date="2016-09-09T11:12:00Z">
        <w:r>
          <w:rPr/>
          <w:delText xml:space="preserve">and mainland influence </w:delText>
        </w:r>
      </w:del>
      <w:r>
        <w:rPr/>
        <w:t xml:space="preserve">can be seen over Melbourne, mostly during the </w:t>
      </w:r>
      <w:ins w:id="98" w:author="Jenny Fisher" w:date="2016-09-09T11:09:00Z">
        <w:r>
          <w:rPr/>
          <w:t xml:space="preserve">austral </w:t>
        </w:r>
      </w:ins>
      <w:r>
        <w:rPr/>
        <w:t xml:space="preserve">summer months (DJF), as the </w:t>
      </w:r>
      <w:del w:id="99" w:author="Jenny Fisher" w:date="2016-09-09T11:12:00Z">
        <w:r>
          <w:rPr/>
          <w:delText xml:space="preserve">lower altitudes have </w:delText>
        </w:r>
      </w:del>
      <w:r>
        <w:rPr/>
        <w:t xml:space="preserve">increased </w:t>
      </w:r>
      <w:del w:id="100" w:author="Jenny Fisher" w:date="2016-09-09T11:12:00Z">
        <w:r>
          <w:rPr/>
          <w:delText xml:space="preserve">ozone </w:delText>
        </w:r>
      </w:del>
      <w:r>
        <w:rPr/>
        <w:t xml:space="preserve">mean </w:t>
      </w:r>
      <w:ins w:id="101" w:author="Jenny Fisher" w:date="2016-09-09T11:12:00Z">
        <w:r>
          <w:rPr/>
          <w:t xml:space="preserve">mixing ratios </w:t>
        </w:r>
      </w:ins>
      <w:del w:id="102" w:author="Jenny Fisher" w:date="2016-09-09T11:13:00Z">
        <w:r>
          <w:rPr/>
          <w:delText xml:space="preserve">as well as more </w:delText>
        </w:r>
      </w:del>
      <w:ins w:id="103" w:author="Jenny Fisher" w:date="2016-09-09T11:13:00Z">
        <w:r>
          <w:rPr/>
          <w:t xml:space="preserve">and enhanced </w:t>
        </w:r>
      </w:ins>
      <w:r>
        <w:rPr/>
        <w:t>variance</w:t>
      </w:r>
      <w:ins w:id="104" w:author="Jenny Fisher" w:date="2016-09-09T11:13:00Z">
        <w:r>
          <w:rPr/>
          <w:t xml:space="preserve"> near the surface.</w:t>
        </w:r>
      </w:ins>
      <w:r/>
    </w:p>
    <w:p>
      <w:pPr>
        <w:pStyle w:val="PlainText"/>
      </w:pPr>
      <w:r>
        <w:rPr/>
        <w:t xml:space="preserve">  </w:t>
      </w:r>
      <w:r/>
    </w:p>
    <w:p>
      <w:pPr>
        <w:pStyle w:val="PlainText"/>
      </w:pPr>
      <w:r>
        <w:rPr/>
        <w:t xml:space="preserve">  </w:t>
      </w:r>
      <w:del w:id="105" w:author="Jenny Fisher" w:date="2016-09-09T11:17:00Z">
        <w:r>
          <w:rPr/>
          <w:delText xml:space="preserve">Although </w:delText>
        </w:r>
      </w:del>
      <w:ins w:id="106" w:author="Jenny Fisher" w:date="2016-09-09T11:17:00Z">
        <w:r>
          <w:rPr/>
          <w:t xml:space="preserve">While </w:t>
        </w:r>
      </w:ins>
      <w:r>
        <w:rPr/>
        <w:t xml:space="preserve">GEOS-Chem </w:t>
      </w:r>
      <w:del w:id="107" w:author="Jenny Fisher" w:date="2016-09-09T11:17:00Z">
        <w:r>
          <w:rPr/>
          <w:delText xml:space="preserve">reasonably </w:delText>
        </w:r>
      </w:del>
      <w:ins w:id="108" w:author="Jenny Fisher" w:date="2016-09-09T11:17:00Z">
        <w:r>
          <w:rPr/>
          <w:t xml:space="preserve">can </w:t>
        </w:r>
      </w:ins>
      <w:ins w:id="109" w:author="Jenny Fisher" w:date="2016-09-09T11:19:00Z">
        <w:r>
          <w:rPr/>
          <w:t xml:space="preserve">generally </w:t>
        </w:r>
      </w:ins>
      <w:ins w:id="110" w:author="Jenny Fisher" w:date="2016-09-09T11:18:00Z">
        <w:r>
          <w:rPr/>
          <w:t xml:space="preserve">reproduce both the measured </w:t>
        </w:r>
      </w:ins>
      <w:del w:id="111" w:author="Jenny Fisher" w:date="2016-09-09T11:18:00Z">
        <w:r>
          <w:rPr/>
          <w:delText xml:space="preserve">matches the ozonesonde </w:delText>
        </w:r>
      </w:del>
      <w:r>
        <w:rPr/>
        <w:t>tropospheric ozone column</w:t>
      </w:r>
      <w:ins w:id="112" w:author="Jenny Fisher" w:date="2016-09-09T11:18:00Z">
        <w:r>
          <w:rPr/>
          <w:t>s and the seasonal mean behaviour in the upper troposphere / lower stratosphere</w:t>
        </w:r>
      </w:ins>
      <w:r>
        <w:rPr/>
        <w:t xml:space="preserve">, it does not have the </w:t>
      </w:r>
      <w:ins w:id="113" w:author="Jenny Fisher" w:date="2016-09-09T11:19:00Z">
        <w:r>
          <w:rPr/>
          <w:t xml:space="preserve">vertical </w:t>
        </w:r>
      </w:ins>
      <w:r>
        <w:rPr/>
        <w:t xml:space="preserve">resolution required to capture </w:t>
      </w:r>
      <w:ins w:id="114" w:author="Jenny Fisher" w:date="2016-09-09T11:19:00Z">
        <w:r>
          <w:rPr/>
          <w:t xml:space="preserve">the </w:t>
        </w:r>
      </w:ins>
      <w:ins w:id="115" w:author="Jenny Fisher" w:date="2016-09-09T11:25:00Z">
        <w:r>
          <w:rPr/>
          <w:t xml:space="preserve">individual </w:t>
        </w:r>
      </w:ins>
      <w:r>
        <w:rPr/>
        <w:t>STT</w:t>
      </w:r>
      <w:ins w:id="116" w:author="Jenny Fisher" w:date="2016-09-09T11:19:00Z">
        <w:r>
          <w:rPr/>
          <w:t xml:space="preserve"> event</w:t>
        </w:r>
      </w:ins>
      <w:r>
        <w:rPr/>
        <w:t>s</w:t>
      </w:r>
      <w:ins w:id="117" w:author="Jenny Fisher" w:date="2016-09-09T11:19:00Z">
        <w:r>
          <w:rPr/>
          <w:t xml:space="preserve"> detected from the ozonesonde measurements</w:t>
        </w:r>
      </w:ins>
      <w:r>
        <w:rPr/>
        <w:t>.</w:t>
      </w:r>
      <w:r/>
    </w:p>
    <w:p>
      <w:pPr>
        <w:pStyle w:val="PlainText"/>
      </w:pPr>
      <w:r>
        <w:rPr/>
        <w:t xml:space="preserve">  </w:t>
      </w:r>
      <w:r>
        <w:rPr/>
        <w:t xml:space="preserve">Figure \ref{fig:event_profile_comparison} </w:t>
      </w:r>
      <w:ins w:id="118" w:author="Jenny Fisher" w:date="2016-09-09T11:20:00Z">
        <w:r>
          <w:rPr/>
          <w:t xml:space="preserve">compares </w:t>
        </w:r>
      </w:ins>
      <w:ins w:id="119" w:author="Jenny Fisher" w:date="2016-09-09T11:21:00Z">
        <w:r>
          <w:rPr/>
          <w:t xml:space="preserve">modeled </w:t>
        </w:r>
      </w:ins>
      <w:ins w:id="120" w:author="Jenny Fisher" w:date="2016-09-09T11:25:00Z">
        <w:r>
          <w:rPr/>
          <w:t xml:space="preserve">(red) </w:t>
        </w:r>
      </w:ins>
      <w:ins w:id="121" w:author="Jenny Fisher" w:date="2016-09-09T11:21:00Z">
        <w:r>
          <w:rPr/>
          <w:t xml:space="preserve">and observed </w:t>
        </w:r>
      </w:ins>
      <w:ins w:id="122" w:author="Jenny Fisher" w:date="2016-09-09T11:25:00Z">
        <w:r>
          <w:rPr/>
          <w:t xml:space="preserve">(black) </w:t>
        </w:r>
      </w:ins>
      <w:ins w:id="123" w:author="Jenny Fisher" w:date="2016-09-09T11:20:00Z">
        <w:r>
          <w:rPr/>
          <w:t>ozone profiles</w:t>
        </w:r>
      </w:ins>
      <w:ins w:id="124" w:author="Jenny Fisher" w:date="2016-09-09T11:21:00Z">
        <w:r>
          <w:rPr/>
          <w:t xml:space="preserve"> on three example days </w:t>
        </w:r>
      </w:ins>
      <w:ins w:id="125" w:author="Jenny Fisher" w:date="2016-09-09T11:22:00Z">
        <w:r>
          <w:rPr/>
          <w:t xml:space="preserve">when STT events were detected using the ozonesondes. The leftmost plot (Macquarie Island, 20040519) </w:t>
        </w:r>
      </w:ins>
      <w:r>
        <w:rPr/>
        <w:t xml:space="preserve">shows the </w:t>
      </w:r>
      <w:del w:id="126" w:author="Jenny Fisher" w:date="2016-09-09T11:24:00Z">
        <w:r>
          <w:rPr/>
          <w:delText xml:space="preserve">best </w:delText>
        </w:r>
      </w:del>
      <w:ins w:id="127" w:author="Jenny Fisher" w:date="2016-09-09T11:24:00Z">
        <w:r>
          <w:rPr/>
          <w:t>profile with the closest match between model and observations; the middle plot (</w:t>
        </w:r>
      </w:ins>
      <w:ins w:id="128" w:author="Jenny Fisher" w:date="2016-09-09T11:25:00Z">
        <w:r>
          <w:rPr/>
          <w:t>Davis, 20070115) shows an average</w:t>
        </w:r>
      </w:ins>
      <w:ins w:id="129" w:author="Jenny Fisher" w:date="2016-09-09T11:24:00Z">
        <w:r>
          <w:rPr/>
          <w:t xml:space="preserve"> </w:t>
        </w:r>
      </w:ins>
      <w:ins w:id="130" w:author="Jenny Fisher" w:date="2016-09-09T11:23:00Z">
        <w:r>
          <w:rPr/>
          <w:t xml:space="preserve">comparison, and the rightmost plot (Melbourne, </w:t>
        </w:r>
      </w:ins>
      <w:ins w:id="131" w:author="Jenny Fisher" w:date="2016-09-09T11:25:00Z">
        <w:r>
          <w:rPr/>
          <w:t>20050203)</w:t>
        </w:r>
      </w:ins>
      <w:del w:id="132" w:author="Jenny Fisher" w:date="2016-09-09T11:25:00Z">
        <w:r>
          <w:rPr/>
          <w:delText>(left)</w:delText>
        </w:r>
      </w:del>
      <w:r>
        <w:rPr/>
        <w:t xml:space="preserve"> </w:t>
      </w:r>
      <w:del w:id="133" w:author="Jenny Fisher" w:date="2016-09-09T11:25:00Z">
        <w:r>
          <w:rPr/>
          <w:delText xml:space="preserve">and </w:delText>
        </w:r>
      </w:del>
      <w:ins w:id="134" w:author="Jenny Fisher" w:date="2016-09-09T11:25:00Z">
        <w:r>
          <w:rPr/>
          <w:t xml:space="preserve">shows the </w:t>
        </w:r>
      </w:ins>
      <w:r>
        <w:rPr/>
        <w:t xml:space="preserve">worst </w:t>
      </w:r>
      <w:del w:id="135" w:author="Jenny Fisher" w:date="2016-09-09T11:25:00Z">
        <w:r>
          <w:rPr/>
          <w:delText xml:space="preserve">(right) </w:delText>
        </w:r>
      </w:del>
      <w:r>
        <w:rPr/>
        <w:t>comparison</w:t>
      </w:r>
      <w:ins w:id="136" w:author="Jenny Fisher" w:date="2016-09-09T11:26:00Z">
        <w:r>
          <w:rPr/>
          <w:t xml:space="preserve"> found</w:t>
        </w:r>
      </w:ins>
      <w:r>
        <w:rPr/>
        <w:commentReference w:id="38"/>
      </w:r>
      <w:ins w:id="137" w:author="Jenny Fisher" w:date="2016-09-09T11:26:00Z">
        <w:r>
          <w:rPr/>
          <w:t xml:space="preserve"> in our dataset</w:t>
        </w:r>
      </w:ins>
      <w:del w:id="138" w:author="Jenny Fisher" w:date="2016-09-09T11:26:00Z">
        <w:r>
          <w:rPr/>
          <w:delText>s of ozone profiles up to 14~km between the ozonesondes and GEOS-Chem</w:delText>
        </w:r>
      </w:del>
      <w:r>
        <w:rPr/>
        <w:t>.</w:t>
      </w:r>
      <w:r/>
    </w:p>
    <w:p>
      <w:pPr>
        <w:pStyle w:val="PlainText"/>
      </w:pPr>
      <w:r>
        <w:rPr/>
        <w:t xml:space="preserve">  </w:t>
      </w:r>
      <w:r>
        <w:rPr/>
        <w:t>The model output is shown in red, and is the average over 2$^{\circ}$ latitude by 2.5$^{\circ}$ longitude which contain the respective sonde release site.</w:t>
      </w:r>
      <w:r>
        <w:rPr/>
        <w:commentReference w:id="39"/>
      </w:r>
      <w:r/>
    </w:p>
    <w:p>
      <w:pPr>
        <w:pStyle w:val="PlainText"/>
      </w:pPr>
      <w:r>
        <w:rPr/>
        <w:t xml:space="preserve">  </w:t>
      </w:r>
      <w:del w:id="139" w:author="Jenny Fisher" w:date="2016-09-09T11:28:00Z">
        <w:r>
          <w:rPr/>
          <w:delText>The vertical resolution from</w:delText>
        </w:r>
      </w:del>
      <w:ins w:id="140" w:author="Jenny Fisher" w:date="2016-09-09T11:28:00Z">
        <w:r>
          <w:rPr/>
          <w:t>As shown in the figure</w:t>
        </w:r>
      </w:ins>
      <w:r>
        <w:rPr/>
        <w:commentReference w:id="40"/>
      </w:r>
      <w:ins w:id="141" w:author="Jenny Fisher" w:date="2016-09-09T11:28:00Z">
        <w:r>
          <w:rPr/>
          <w:t>,</w:t>
        </w:r>
      </w:ins>
      <w:r>
        <w:rPr/>
        <w:t xml:space="preserve"> GEOS-Chem </w:t>
      </w:r>
      <w:ins w:id="142" w:author="Jenny Fisher" w:date="2016-09-09T11:28:00Z">
        <w:r>
          <w:rPr/>
          <w:t>includes few levels in the tropopause</w:t>
        </w:r>
      </w:ins>
      <w:ins w:id="143" w:author="Jenny Fisher" w:date="2016-09-09T11:29:00Z">
        <w:r>
          <w:rPr/>
          <w:t xml:space="preserve"> (compared to more than 100 for the ozonesondes</w:t>
        </w:r>
      </w:ins>
      <w:r>
        <w:rPr/>
        <w:commentReference w:id="41"/>
      </w:r>
      <w:ins w:id="144" w:author="Jenny Fisher" w:date="2016-09-09T11:29:00Z">
        <w:r>
          <w:rPr/>
          <w:t>)</w:t>
        </w:r>
      </w:ins>
      <w:ins w:id="145" w:author="Jenny Fisher" w:date="2016-09-09T11:30:00Z">
        <w:r>
          <w:rPr/>
          <w:t>.</w:t>
        </w:r>
      </w:ins>
      <w:ins w:id="146" w:author="Jenny Fisher" w:date="2016-09-09T11:28:00Z">
        <w:r>
          <w:rPr/>
          <w:t xml:space="preserve"> </w:t>
        </w:r>
      </w:ins>
      <w:ins w:id="147" w:author="Jenny Fisher" w:date="2016-09-09T11:30:00Z">
        <w:r>
          <w:rPr/>
          <w:t xml:space="preserve">This low vertical resolution precludes </w:t>
        </w:r>
      </w:ins>
      <w:del w:id="148" w:author="Jenny Fisher" w:date="2016-09-09T11:30:00Z">
        <w:r>
          <w:rPr/>
          <w:delText xml:space="preserve">is too low to allow </w:delText>
        </w:r>
      </w:del>
      <w:r>
        <w:rPr/>
        <w:t xml:space="preserve">detection of STTs, </w:t>
      </w:r>
      <w:del w:id="149" w:author="Jenny Fisher" w:date="2016-09-09T11:30:00Z">
        <w:r>
          <w:rPr/>
          <w:delText>with roughly 30 vertical levels up to the tropopause, while sondes have upwards of 100</w:delText>
        </w:r>
      </w:del>
      <w:ins w:id="150" w:author="Jenny Fisher" w:date="2016-09-09T11:30:00Z">
        <w:r>
          <w:rPr/>
          <w:t xml:space="preserve">which are typically </w:t>
        </w:r>
      </w:ins>
      <w:ins w:id="151" w:author="Jenny Fisher" w:date="2016-09-09T11:31:00Z">
        <w:r>
          <w:rPr/>
          <w:t>&lt;1km in extent</w:t>
        </w:r>
      </w:ins>
      <w:r>
        <w:rPr/>
        <w:commentReference w:id="42"/>
      </w:r>
      <w:r>
        <w:rPr/>
        <w:commentReference w:id="43"/>
      </w:r>
      <w:r>
        <w:rPr/>
        <w:t>.</w:t>
      </w:r>
      <w:r/>
    </w:p>
    <w:p>
      <w:pPr>
        <w:pStyle w:val="PlainText"/>
      </w:pPr>
      <w:r>
        <w:rPr/>
        <w:t xml:space="preserve">  </w:t>
      </w:r>
      <w:r/>
    </w:p>
    <w:p>
      <w:pPr>
        <w:pStyle w:val="PlainText"/>
      </w:pPr>
      <w:r>
        <w:rPr/>
        <w:t xml:space="preserve">  </w:t>
      </w:r>
      <w:r>
        <w:rPr/>
        <w:t>\begin{figure}[!htbp</w:t>
      </w:r>
      <w:r>
        <w:rPr/>
        <w:commentReference w:id="44"/>
      </w:r>
      <w:r>
        <w:rPr/>
        <w:t>]</w:t>
      </w:r>
      <w:r/>
    </w:p>
    <w:p>
      <w:pPr>
        <w:pStyle w:val="PlainText"/>
      </w:pPr>
      <w:r>
        <w:rPr/>
        <w:t xml:space="preserve">    </w:t>
      </w:r>
      <w:r>
        <w:rPr/>
        <w:t>\includegraphics[width=\textwidth]{figures/event_profile_comparison.png}</w:t>
      </w:r>
      <w:r/>
    </w:p>
    <w:p>
      <w:pPr>
        <w:pStyle w:val="PlainText"/>
      </w:pPr>
      <w:r>
        <w:rPr/>
        <w:t xml:space="preserve">    </w:t>
      </w:r>
      <w:r>
        <w:rPr/>
        <w:t>\caption{</w:t>
      </w:r>
      <w:ins w:id="152" w:author="Jenny Fisher" w:date="2016-09-09T11:32:00Z">
        <w:r>
          <w:rPr/>
          <w:t>Example comparisons of ozone profiles from o</w:t>
        </w:r>
      </w:ins>
      <w:del w:id="153" w:author="Jenny Fisher" w:date="2016-09-09T11:32:00Z">
        <w:r>
          <w:rPr/>
          <w:delText>O</w:delText>
        </w:r>
      </w:del>
      <w:r>
        <w:rPr/>
        <w:t>zonesonde</w:t>
      </w:r>
      <w:ins w:id="154" w:author="Jenny Fisher" w:date="2016-09-09T11:32:00Z">
        <w:r>
          <w:rPr/>
          <w:t>s</w:t>
        </w:r>
      </w:ins>
      <w:r>
        <w:rPr/>
        <w:t xml:space="preserve"> </w:t>
      </w:r>
      <w:del w:id="155" w:author="Jenny Fisher" w:date="2016-09-09T11:32:00Z">
        <w:r>
          <w:rPr/>
          <w:delText xml:space="preserve">profiles </w:delText>
        </w:r>
      </w:del>
      <w:r>
        <w:rPr/>
        <w:t xml:space="preserve">(black) </w:t>
      </w:r>
      <w:del w:id="156" w:author="Jenny Fisher" w:date="2016-09-09T11:32:00Z">
        <w:r>
          <w:rPr/>
          <w:delText xml:space="preserve">against </w:delText>
        </w:r>
      </w:del>
      <w:ins w:id="157" w:author="Jenny Fisher" w:date="2016-09-09T11:32:00Z">
        <w:r>
          <w:rPr/>
          <w:t xml:space="preserve">and </w:t>
        </w:r>
      </w:ins>
      <w:r>
        <w:rPr/>
        <w:t xml:space="preserve">GEOS-Chem </w:t>
      </w:r>
      <w:del w:id="158" w:author="Jenny Fisher" w:date="2016-09-09T11:32:00Z">
        <w:r>
          <w:rPr/>
          <w:delText xml:space="preserve">profiles </w:delText>
        </w:r>
      </w:del>
      <w:r>
        <w:rPr/>
        <w:t xml:space="preserve">(red) </w:t>
      </w:r>
      <w:del w:id="159" w:author="Jenny Fisher" w:date="2016-09-09T11:32:00Z">
        <w:r>
          <w:rPr/>
          <w:delText xml:space="preserve">for </w:delText>
        </w:r>
      </w:del>
      <w:ins w:id="160" w:author="Jenny Fisher" w:date="2016-09-09T11:32:00Z">
        <w:r>
          <w:rPr/>
          <w:t xml:space="preserve">from </w:t>
        </w:r>
      </w:ins>
      <w:r>
        <w:rPr/>
        <w:t>three different dates</w:t>
      </w:r>
      <w:del w:id="161" w:author="Jenny Fisher" w:date="2016-09-09T11:32:00Z">
        <w:r>
          <w:rPr/>
          <w:delText>, one over each site</w:delText>
        </w:r>
      </w:del>
      <w:ins w:id="162" w:author="Jenny Fisher" w:date="2016-09-09T11:32:00Z">
        <w:r>
          <w:rPr/>
          <w:t xml:space="preserve"> during which STT events were detected from the measurements</w:t>
        </w:r>
      </w:ins>
      <w:r>
        <w:rPr/>
        <w:t>.</w:t>
      </w:r>
      <w:r/>
    </w:p>
    <w:p>
      <w:pPr>
        <w:pStyle w:val="PlainText"/>
      </w:pPr>
      <w:r>
        <w:rPr/>
        <w:t xml:space="preserve">    </w:t>
      </w:r>
      <w:r>
        <w:rPr/>
        <w:t>The dates were picked based on subjective visual analysis</w:t>
      </w:r>
      <w:del w:id="163" w:author="Jenny Fisher" w:date="2016-09-09T11:33:00Z">
        <w:r>
          <w:rPr/>
          <w:delText xml:space="preserve"> </w:delText>
        </w:r>
      </w:del>
      <w:ins w:id="164" w:author="Jenny Fisher" w:date="2016-09-09T11:33:00Z">
        <w:r>
          <w:rPr/>
          <w:t>. The examples show</w:t>
        </w:r>
      </w:ins>
      <w:del w:id="165" w:author="Jenny Fisher" w:date="2016-09-09T11:33:00Z">
        <w:r>
          <w:rPr/>
          <w:delText>as follows</w:delText>
        </w:r>
      </w:del>
      <w:r>
        <w:rPr/>
        <w:t xml:space="preserve">: </w:t>
      </w:r>
      <w:ins w:id="166" w:author="Jenny Fisher" w:date="2016-09-09T11:33:00Z">
        <w:r>
          <w:rPr/>
          <w:t>(</w:t>
        </w:r>
      </w:ins>
      <w:r>
        <w:rPr/>
        <w:t>left</w:t>
      </w:r>
      <w:ins w:id="167" w:author="Jenny Fisher" w:date="2016-09-09T11:33:00Z">
        <w:r>
          <w:rPr/>
          <w:t>)</w:t>
        </w:r>
      </w:ins>
      <w:r>
        <w:rPr/>
        <w:t xml:space="preserve"> </w:t>
      </w:r>
      <w:del w:id="168" w:author="Jenny Fisher" w:date="2016-09-09T11:33:00Z">
        <w:r>
          <w:rPr/>
          <w:delText xml:space="preserve">is </w:delText>
        </w:r>
      </w:del>
      <w:r>
        <w:rPr/>
        <w:t>the best match</w:t>
      </w:r>
      <w:ins w:id="169" w:author="Jenny Fisher" w:date="2016-09-09T11:33:00Z">
        <w:r>
          <w:rPr/>
          <w:t>, on</w:t>
        </w:r>
      </w:ins>
      <w:r>
        <w:rPr/>
        <w:t xml:space="preserve"> </w:t>
      </w:r>
      <w:ins w:id="170" w:author="Jenny Fisher" w:date="2016-09-09T11:33:00Z">
        <w:r>
          <w:rPr/>
          <w:t xml:space="preserve">19 </w:t>
        </w:r>
      </w:ins>
      <w:del w:id="171" w:author="Jenny Fisher" w:date="2016-09-09T11:33:00Z">
        <w:r>
          <w:rPr/>
          <w:delText xml:space="preserve">- </w:delText>
        </w:r>
      </w:del>
      <w:r>
        <w:rPr/>
        <w:t xml:space="preserve">May </w:t>
      </w:r>
      <w:del w:id="172" w:author="Jenny Fisher" w:date="2016-09-09T11:33:00Z">
        <w:r>
          <w:rPr/>
          <w:delText xml:space="preserve">19th </w:delText>
        </w:r>
      </w:del>
      <w:r>
        <w:rPr/>
        <w:t>2004 over Macquarie</w:t>
      </w:r>
      <w:ins w:id="173" w:author="Jenny Fisher" w:date="2016-09-09T11:33:00Z">
        <w:r>
          <w:rPr/>
          <w:t xml:space="preserve"> Island; </w:t>
        </w:r>
      </w:ins>
      <w:del w:id="174" w:author="Jenny Fisher" w:date="2016-09-09T11:33:00Z">
        <w:r>
          <w:rPr/>
          <w:delText>,</w:delText>
        </w:r>
      </w:del>
      <w:r>
        <w:rPr/>
        <w:t xml:space="preserve"> </w:t>
      </w:r>
      <w:ins w:id="175" w:author="Jenny Fisher" w:date="2016-09-09T11:33:00Z">
        <w:r>
          <w:rPr/>
          <w:t>(</w:t>
        </w:r>
      </w:ins>
      <w:r>
        <w:rPr/>
        <w:t>middle</w:t>
      </w:r>
      <w:ins w:id="176" w:author="Jenny Fisher" w:date="2016-09-09T11:33:00Z">
        <w:r>
          <w:rPr/>
          <w:t>)</w:t>
        </w:r>
      </w:ins>
      <w:r>
        <w:rPr/>
        <w:t xml:space="preserve"> </w:t>
      </w:r>
      <w:del w:id="177" w:author="Jenny Fisher" w:date="2016-09-09T11:33:00Z">
        <w:r>
          <w:rPr/>
          <w:delText xml:space="preserve">is </w:delText>
        </w:r>
      </w:del>
      <w:r>
        <w:rPr/>
        <w:t>an average case</w:t>
      </w:r>
      <w:ins w:id="178" w:author="Jenny Fisher" w:date="2016-09-09T11:33:00Z">
        <w:r>
          <w:rPr/>
          <w:t>, on 15</w:t>
        </w:r>
      </w:ins>
      <w:del w:id="179" w:author="Jenny Fisher" w:date="2016-09-09T11:33:00Z">
        <w:r>
          <w:rPr/>
          <w:delText xml:space="preserve"> -</w:delText>
        </w:r>
      </w:del>
      <w:r>
        <w:rPr/>
        <w:t xml:space="preserve"> January</w:t>
      </w:r>
      <w:del w:id="180" w:author="Jenny Fisher" w:date="2016-09-09T11:33:00Z">
        <w:r>
          <w:rPr/>
          <w:delText xml:space="preserve"> 15th,</w:delText>
        </w:r>
      </w:del>
      <w:r>
        <w:rPr/>
        <w:t xml:space="preserve"> 2007 over Davis, and </w:t>
      </w:r>
      <w:ins w:id="181" w:author="Jenny Fisher" w:date="2016-09-09T11:33:00Z">
        <w:r>
          <w:rPr/>
          <w:t>(</w:t>
        </w:r>
      </w:ins>
      <w:r>
        <w:rPr/>
        <w:t>right</w:t>
      </w:r>
      <w:ins w:id="182" w:author="Jenny Fisher" w:date="2016-09-09T11:33:00Z">
        <w:r>
          <w:rPr/>
          <w:t>)</w:t>
        </w:r>
      </w:ins>
      <w:r>
        <w:rPr/>
        <w:t xml:space="preserve"> </w:t>
      </w:r>
      <w:del w:id="183" w:author="Jenny Fisher" w:date="2016-09-09T11:33:00Z">
        <w:r>
          <w:rPr/>
          <w:delText xml:space="preserve">is </w:delText>
        </w:r>
      </w:del>
      <w:r>
        <w:rPr/>
        <w:t>the worst match</w:t>
      </w:r>
      <w:ins w:id="184" w:author="Jenny Fisher" w:date="2016-09-09T11:34:00Z">
        <w:r>
          <w:rPr/>
          <w:t>, on</w:t>
        </w:r>
      </w:ins>
      <w:del w:id="185" w:author="Jenny Fisher" w:date="2016-09-09T11:34:00Z">
        <w:r>
          <w:rPr/>
          <w:delText xml:space="preserve"> -</w:delText>
        </w:r>
      </w:del>
      <w:r>
        <w:rPr/>
        <w:t xml:space="preserve"> </w:t>
      </w:r>
      <w:ins w:id="186" w:author="Jenny Fisher" w:date="2016-09-09T11:34:00Z">
        <w:r>
          <w:rPr/>
          <w:t xml:space="preserve">3 </w:t>
        </w:r>
      </w:ins>
      <w:r>
        <w:rPr/>
        <w:t xml:space="preserve">February </w:t>
      </w:r>
      <w:del w:id="187" w:author="Jenny Fisher" w:date="2016-09-09T11:34:00Z">
        <w:r>
          <w:rPr/>
          <w:delText xml:space="preserve">3rd </w:delText>
        </w:r>
      </w:del>
      <w:r>
        <w:rPr/>
        <w:t>2005 over Melbourne.}</w:t>
      </w:r>
      <w:r>
        <w:rPr/>
        <w:commentReference w:id="45"/>
      </w:r>
      <w:r/>
    </w:p>
    <w:p>
      <w:pPr>
        <w:pStyle w:val="PlainText"/>
      </w:pPr>
      <w:r>
        <w:rPr/>
        <w:t xml:space="preserve">    </w:t>
      </w:r>
      <w:r>
        <w:rPr/>
        <w:t>\label{fig:event_profile_comparison}</w:t>
      </w:r>
      <w:r/>
    </w:p>
    <w:p>
      <w:pPr>
        <w:pStyle w:val="PlainText"/>
      </w:pPr>
      <w:r>
        <w:rPr/>
        <w:t xml:space="preserve">  </w:t>
      </w:r>
      <w:r>
        <w:rPr/>
        <w:t>\end{figure}</w:t>
      </w:r>
      <w:r/>
    </w:p>
    <w:p>
      <w:pPr>
        <w:pStyle w:val="PlainText"/>
      </w:pPr>
      <w:r>
        <w:rPr/>
        <w:t xml:space="preserve">  </w:t>
      </w:r>
      <w:r/>
    </w:p>
    <w:p>
      <w:pPr>
        <w:pStyle w:val="PlainText"/>
      </w:pPr>
      <w:r>
        <w:rPr/>
        <w:t>\section{Stratosphere</w:t>
      </w:r>
      <w:ins w:id="188" w:author="Jenny Fisher" w:date="2016-09-09T11:35:00Z">
        <w:r>
          <w:rPr/>
          <w:t>-</w:t>
        </w:r>
      </w:ins>
      <w:del w:id="189" w:author="Jenny Fisher" w:date="2016-09-09T11:35:00Z">
        <w:r>
          <w:rPr/>
          <w:delText xml:space="preserve"> </w:delText>
        </w:r>
      </w:del>
      <w:r>
        <w:rPr/>
        <w:t>to</w:t>
      </w:r>
      <w:ins w:id="190" w:author="Jenny Fisher" w:date="2016-09-09T11:35:00Z">
        <w:r>
          <w:rPr/>
          <w:t>-</w:t>
        </w:r>
      </w:ins>
      <w:del w:id="191" w:author="Jenny Fisher" w:date="2016-09-09T11:35:00Z">
        <w:r>
          <w:rPr/>
          <w:delText xml:space="preserve"> </w:delText>
        </w:r>
      </w:del>
      <w:r>
        <w:rPr/>
        <w:t>troposphere ozone flux from STT events}</w:t>
      </w:r>
      <w:r/>
    </w:p>
    <w:p>
      <w:pPr>
        <w:pStyle w:val="PlainText"/>
      </w:pPr>
      <w:r>
        <w:rPr/>
        <w:t xml:space="preserve">  </w:t>
      </w:r>
      <w:r/>
    </w:p>
    <w:p>
      <w:pPr>
        <w:pStyle w:val="PlainText"/>
      </w:pPr>
      <w:r>
        <w:rPr/>
        <w:t xml:space="preserve">  </w:t>
      </w:r>
      <w:ins w:id="192" w:author="Jenny Fisher" w:date="2016-09-09T11:39:00Z">
        <w:r>
          <w:rPr/>
          <w:t xml:space="preserve">We quantify the mean stratosphere-to-troposphere ozone flux </w:t>
        </w:r>
      </w:ins>
      <w:ins w:id="193" w:author="Jenny Fisher" w:date="2016-09-09T11:40:00Z">
        <w:r>
          <w:rPr/>
          <w:t xml:space="preserve">due to STTs </w:t>
        </w:r>
      </w:ins>
      <w:ins w:id="194" w:author="Jenny Fisher" w:date="2016-09-09T11:39:00Z">
        <w:r>
          <w:rPr/>
          <w:t xml:space="preserve">at each site </w:t>
        </w:r>
      </w:ins>
      <w:ins w:id="195" w:author="Jenny Fisher" w:date="2016-09-09T11:40:00Z">
        <w:r>
          <w:rPr/>
          <w:t>b</w:t>
        </w:r>
      </w:ins>
      <w:del w:id="196" w:author="Jenny Fisher" w:date="2016-09-09T11:39:00Z">
        <w:r>
          <w:rPr/>
          <w:delText>B</w:delText>
        </w:r>
      </w:del>
      <w:r>
        <w:rPr/>
        <w:t>ased on the integrated ozone amount associated with each STT event (see section \ref{Section:CharacterisationOfSTTs</w:t>
      </w:r>
      <w:del w:id="197" w:author="Jenny Fisher" w:date="2016-09-09T11:40:00Z">
        <w:r>
          <w:rPr/>
          <w:delText xml:space="preserve">}), </w:delText>
        </w:r>
      </w:del>
      <w:ins w:id="198" w:author="Jenny Fisher" w:date="2016-09-09T11:40:00Z">
        <w:r>
          <w:rPr/>
          <w:t>}). Events that may have been influenced by transported biomass burning are excluded from this calculation</w:t>
        </w:r>
      </w:ins>
      <w:del w:id="199" w:author="Jenny Fisher" w:date="2016-09-09T11:40:00Z">
        <w:r>
          <w:rPr/>
          <w:delText xml:space="preserve">we find a lower bound for the STT ozone flux over each of our three sites </w:delText>
        </w:r>
      </w:del>
      <w:del w:id="200" w:author="Jenny Fisher" w:date="2016-09-09T11:41:00Z">
        <w:r>
          <w:rPr/>
          <w:delText>(fire influence excluded)</w:delText>
        </w:r>
      </w:del>
      <w:r>
        <w:rPr/>
        <w:t>.</w:t>
      </w:r>
      <w:r/>
    </w:p>
    <w:p>
      <w:pPr>
        <w:pStyle w:val="PlainText"/>
      </w:pPr>
      <w:r>
        <w:rPr/>
        <w:t xml:space="preserve">  </w:t>
      </w:r>
      <w:r>
        <w:rPr/>
        <w:t xml:space="preserve">This </w:t>
      </w:r>
      <w:ins w:id="201" w:author="Jenny Fisher" w:date="2016-09-09T11:41:00Z">
        <w:r>
          <w:rPr/>
          <w:t xml:space="preserve">estimate </w:t>
        </w:r>
      </w:ins>
      <w:r>
        <w:rPr/>
        <w:t xml:space="preserve">is a conservative lower bound as </w:t>
      </w:r>
      <w:del w:id="202" w:author="Jenny Fisher" w:date="2016-09-09T11:41:00Z">
        <w:r>
          <w:rPr/>
          <w:delText xml:space="preserve">the </w:delText>
        </w:r>
      </w:del>
      <w:ins w:id="203" w:author="Jenny Fisher" w:date="2016-09-09T11:41:00Z">
        <w:r>
          <w:rPr/>
          <w:t xml:space="preserve">our </w:t>
        </w:r>
      </w:ins>
      <w:r>
        <w:rPr/>
        <w:t>algorithm ignores secondary ozone peaks which may also be transported down from the stratosphere</w:t>
      </w:r>
      <w:del w:id="204" w:author="Jenny Fisher" w:date="2016-09-09T11:41:00Z">
        <w:r>
          <w:rPr/>
          <w:delText>,</w:delText>
        </w:r>
      </w:del>
      <w:r>
        <w:rPr/>
        <w:t xml:space="preserve"> </w:t>
      </w:r>
      <w:del w:id="205" w:author="Jenny Fisher" w:date="2016-09-09T11:41:00Z">
        <w:r>
          <w:rPr/>
          <w:delText>as well as</w:delText>
        </w:r>
      </w:del>
      <w:ins w:id="206" w:author="Jenny Fisher" w:date="2016-09-09T11:41:00Z">
        <w:r>
          <w:rPr/>
          <w:t>and</w:t>
        </w:r>
      </w:ins>
      <w:r>
        <w:rPr/>
        <w:t xml:space="preserve"> ignor</w:t>
      </w:r>
      <w:ins w:id="207" w:author="Jenny Fisher" w:date="2016-09-09T11:41:00Z">
        <w:r>
          <w:rPr/>
          <w:t>es</w:t>
        </w:r>
      </w:ins>
      <w:del w:id="208" w:author="Jenny Fisher" w:date="2016-09-09T11:41:00Z">
        <w:r>
          <w:rPr/>
          <w:delText>ing</w:delText>
        </w:r>
      </w:del>
      <w:r>
        <w:rPr/>
        <w:t xml:space="preserve"> potential ozone dispersion from the ozone peak</w:t>
      </w:r>
      <w:r>
        <w:rPr/>
        <w:commentReference w:id="46"/>
      </w:r>
      <w:r>
        <w:rPr/>
        <w:t>.</w:t>
      </w:r>
      <w:r/>
    </w:p>
    <w:p>
      <w:pPr>
        <w:pStyle w:val="PlainText"/>
      </w:pPr>
      <w:r>
        <w:rPr/>
        <w:t xml:space="preserve">  </w:t>
      </w:r>
      <w:r>
        <w:rPr/>
        <w:t xml:space="preserve">Figure \ref{fig:fluxsummary} shows the mean fraction of total tropospheric column ozone </w:t>
      </w:r>
      <w:r>
        <w:rPr/>
        <w:commentReference w:id="47"/>
      </w:r>
      <w:ins w:id="209" w:author="Jenny Fisher" w:date="2016-09-09T11:43:00Z">
        <w:r>
          <w:rPr/>
          <w:t xml:space="preserve">at each site </w:t>
        </w:r>
      </w:ins>
      <w:r>
        <w:rPr/>
        <w:t>attributed to stratospheric ozone intrusions</w:t>
      </w:r>
      <w:del w:id="210" w:author="Jenny Fisher" w:date="2016-09-09T11:43:00Z">
        <w:r>
          <w:rPr/>
          <w:delText xml:space="preserve"> at each site</w:delText>
        </w:r>
      </w:del>
      <w:r>
        <w:rPr/>
        <w:t>, averaged over days when an STT event occur</w:t>
      </w:r>
      <w:ins w:id="211" w:author="Jenny Fisher" w:date="2016-09-09T11:43:00Z">
        <w:r>
          <w:rPr/>
          <w:t>red</w:t>
        </w:r>
      </w:ins>
      <w:del w:id="212" w:author="Jenny Fisher" w:date="2016-09-09T11:43:00Z">
        <w:r>
          <w:rPr/>
          <w:delText>s</w:delText>
        </w:r>
      </w:del>
      <w:r>
        <w:rPr/>
        <w:t>.</w:t>
      </w:r>
      <w:r/>
    </w:p>
    <w:p>
      <w:pPr>
        <w:pStyle w:val="PlainText"/>
      </w:pPr>
      <w:r>
        <w:rPr/>
        <w:t xml:space="preserve">  </w:t>
      </w:r>
      <w:del w:id="213" w:author="Jenny Fisher" w:date="2016-09-09T11:43:00Z">
        <w:r>
          <w:rPr/>
          <w:delText xml:space="preserve">The </w:delText>
        </w:r>
      </w:del>
      <w:ins w:id="214" w:author="Jenny Fisher" w:date="2016-09-09T11:43:00Z">
        <w:r>
          <w:rPr/>
          <w:t xml:space="preserve">At all sites, the </w:t>
        </w:r>
      </w:ins>
      <w:r>
        <w:rPr/>
        <w:t>mean fraction of tropospheric ozone attributed to STT events is 2--4\%</w:t>
      </w:r>
      <w:ins w:id="215" w:author="Jenny Fisher" w:date="2016-09-09T11:43:00Z">
        <w:r>
          <w:rPr/>
          <w:t>.</w:t>
        </w:r>
      </w:ins>
      <w:del w:id="216" w:author="Jenny Fisher" w:date="2016-09-09T11:43:00Z">
        <w:r>
          <w:rPr/>
          <w:delText>,</w:delText>
        </w:r>
      </w:del>
      <w:r>
        <w:rPr/>
        <w:t xml:space="preserve"> </w:t>
      </w:r>
      <w:ins w:id="217" w:author="Jenny Fisher" w:date="2016-09-09T11:43:00Z">
        <w:r>
          <w:rPr/>
          <w:t>O</w:t>
        </w:r>
      </w:ins>
      <w:del w:id="218" w:author="Jenny Fisher" w:date="2016-09-09T11:43:00Z">
        <w:r>
          <w:rPr/>
          <w:delText>o</w:delText>
        </w:r>
      </w:del>
      <w:r>
        <w:rPr/>
        <w:t>n individual days</w:t>
      </w:r>
      <w:ins w:id="219" w:author="Jenny Fisher" w:date="2016-09-09T11:44:00Z">
        <w:r>
          <w:rPr/>
          <w:t>,</w:t>
        </w:r>
      </w:ins>
      <w:r>
        <w:rPr/>
        <w:t xml:space="preserve"> this value can exceed 10\% at Macquarie and Melbourne</w:t>
      </w:r>
      <w:r>
        <w:rPr/>
        <w:commentReference w:id="48"/>
      </w:r>
      <w:r>
        <w:rPr/>
        <w:t>.</w:t>
      </w:r>
      <w:r/>
    </w:p>
    <w:p>
      <w:pPr>
        <w:pStyle w:val="PlainText"/>
      </w:pPr>
      <w:r>
        <w:rPr/>
        <w:t xml:space="preserve">  </w:t>
      </w:r>
      <w:r>
        <w:rPr/>
        <w:t>Figure \ref{fig:fluxsummaryabs</w:t>
      </w:r>
      <w:r>
        <w:rPr/>
        <w:commentReference w:id="49"/>
      </w:r>
      <w:r>
        <w:rPr/>
        <w:t xml:space="preserve">} shows the </w:t>
      </w:r>
      <w:del w:id="220" w:author="Jenny Fisher" w:date="2016-09-09T11:46:00Z">
        <w:r>
          <w:rPr/>
          <w:delText xml:space="preserve">data </w:delText>
        </w:r>
      </w:del>
      <w:ins w:id="221" w:author="Jenny Fisher" w:date="2016-09-09T11:46:00Z">
        <w:r>
          <w:rPr/>
          <w:t xml:space="preserve">STT-induced ozone flux </w:t>
        </w:r>
      </w:ins>
      <w:r>
        <w:rPr/>
        <w:t>in absolute terms</w:t>
      </w:r>
      <w:ins w:id="222" w:author="Jenny Fisher" w:date="2016-09-09T11:46:00Z">
        <w:r>
          <w:rPr/>
          <w:t>.</w:t>
        </w:r>
      </w:ins>
      <w:del w:id="223" w:author="Jenny Fisher" w:date="2016-09-09T11:46:00Z">
        <w:r>
          <w:rPr/>
          <w:delText>,</w:delText>
        </w:r>
      </w:del>
      <w:r>
        <w:rPr/>
        <w:t xml:space="preserve"> </w:t>
      </w:r>
      <w:del w:id="224" w:author="Jenny Fisher" w:date="2016-09-09T11:46:00Z">
        <w:r>
          <w:rPr/>
          <w:delText xml:space="preserve">and indicates </w:delText>
        </w:r>
      </w:del>
      <w:ins w:id="225" w:author="Jenny Fisher" w:date="2016-09-09T11:46:00Z">
        <w:r>
          <w:rPr/>
          <w:t xml:space="preserve">We find </w:t>
        </w:r>
      </w:ins>
      <w:r>
        <w:rPr/>
        <w:t xml:space="preserve">that the mean </w:t>
      </w:r>
      <w:del w:id="226" w:author="Jenny Fisher" w:date="2016-09-09T11:47:00Z">
        <w:r>
          <w:rPr/>
          <w:delText xml:space="preserve">STT event impact </w:delText>
        </w:r>
      </w:del>
      <w:ins w:id="227" w:author="Jenny Fisher" w:date="2016-09-09T11:47:00Z">
        <w:r>
          <w:rPr/>
          <w:t xml:space="preserve">ozone flux associated with STT events </w:t>
        </w:r>
      </w:ins>
      <w:r>
        <w:rPr/>
        <w:t xml:space="preserve">is </w:t>
      </w:r>
      <w:del w:id="228" w:author="Jenny Fisher" w:date="2016-09-09T11:47:00Z">
        <w:r>
          <w:rPr/>
          <w:delText xml:space="preserve">around </w:delText>
        </w:r>
      </w:del>
      <w:r>
        <w:rPr/>
        <w:t>$1$ to $2 \times 10^{16}$~molecules/cm$^2$.</w:t>
      </w:r>
      <w:r/>
    </w:p>
    <w:p>
      <w:pPr>
        <w:pStyle w:val="PlainText"/>
      </w:pPr>
      <w:r>
        <w:rPr/>
        <w:t xml:space="preserve">  </w:t>
      </w:r>
      <w:r>
        <w:rPr/>
        <w:t>Our flux estimates are relatively insensitive to our biomass burning filter</w:t>
      </w:r>
      <w:del w:id="229" w:author="Jenny Fisher" w:date="2016-09-09T11:47:00Z">
        <w:r>
          <w:rPr/>
          <w:delText xml:space="preserve">; </w:delText>
        </w:r>
      </w:del>
      <w:ins w:id="230" w:author="Jenny Fisher" w:date="2016-09-09T11:47:00Z">
        <w:r>
          <w:rPr/>
          <w:t xml:space="preserve">: </w:t>
        </w:r>
      </w:ins>
      <w:r>
        <w:rPr/>
        <w:t>including smoke-influenced days change</w:t>
      </w:r>
      <w:ins w:id="231" w:author="Jenny Fisher" w:date="2016-09-09T11:47:00Z">
        <w:r>
          <w:rPr/>
          <w:t>d</w:t>
        </w:r>
      </w:ins>
      <w:del w:id="232" w:author="Jenny Fisher" w:date="2016-09-09T11:47:00Z">
        <w:r>
          <w:rPr/>
          <w:delText>s</w:delText>
        </w:r>
      </w:del>
      <w:r>
        <w:rPr/>
        <w:t xml:space="preserve"> the mean flux by less than 0.25\% (5\% relative change).</w:t>
      </w:r>
      <w:r>
        <w:rPr/>
        <w:commentReference w:id="50"/>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 xml:space="preserve">% Flux plot from </w:t>
      </w:r>
      <w:r/>
    </w:p>
    <w:p>
      <w:pPr>
        <w:pStyle w:val="PlainText"/>
      </w:pPr>
      <w:r>
        <w:rPr/>
        <w:t xml:space="preserve">    </w:t>
      </w:r>
      <w:r>
        <w:rPr/>
        <w:t>\includegraphics[width=0.8\columnwidth]{figures/flux_relative.png}</w:t>
      </w:r>
      <w:r/>
    </w:p>
    <w:p>
      <w:pPr>
        <w:pStyle w:val="PlainText"/>
      </w:pPr>
      <w:r>
        <w:rPr/>
        <w:t xml:space="preserve">    </w:t>
      </w:r>
      <w:r>
        <w:rPr/>
        <w:t xml:space="preserve">\caption{Fraction of total tropospheric column ozone attributed to </w:t>
      </w:r>
      <w:del w:id="233" w:author="Jenny Fisher" w:date="2016-09-09T11:44:00Z">
        <w:r>
          <w:rPr/>
          <w:delText xml:space="preserve">stratospheric air intrusions during </w:delText>
        </w:r>
      </w:del>
      <w:r>
        <w:rPr/>
        <w:t>STT</w:t>
      </w:r>
      <w:r>
        <w:rPr/>
        <w:commentReference w:id="51"/>
      </w:r>
      <w:ins w:id="234" w:author="Jenny Fisher" w:date="2016-09-09T11:46:00Z">
        <w:r>
          <w:rPr/>
          <w:t>,</w:t>
        </w:r>
      </w:ins>
      <w:ins w:id="235" w:author="Jenny Fisher" w:date="2016-09-09T11:45:00Z">
        <w:r>
          <w:rPr/>
          <w:t xml:space="preserve"> derived from ozonesonde measurements as described in the text</w:t>
        </w:r>
      </w:ins>
      <w:del w:id="236" w:author="Jenny Fisher" w:date="2016-09-09T11:44:00Z">
        <w:r>
          <w:rPr/>
          <w:delText xml:space="preserve"> events</w:delText>
        </w:r>
      </w:del>
      <w:r>
        <w:rPr/>
        <w:t>.}</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rPr/>
        <w:commentReference w:id="52"/>
      </w:r>
      <w:r>
        <w:rPr/>
        <w:t>]</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pPr>
      <w:r>
        <w:rPr/>
        <w:t xml:space="preserve">    </w:t>
      </w:r>
      <w:r>
        <w:rPr/>
        <w:t xml:space="preserve">\caption{Tropospheric ozone attributed to </w:t>
      </w:r>
      <w:del w:id="237" w:author="Jenny Fisher" w:date="2016-09-09T11:49:00Z">
        <w:r>
          <w:rPr/>
          <w:delText xml:space="preserve">stratospheric air intrusions during </w:delText>
        </w:r>
      </w:del>
      <w:r>
        <w:rPr/>
        <w:t>STT</w:t>
      </w:r>
      <w:ins w:id="238" w:author="Jenny Fisher" w:date="2016-09-09T11:49:00Z">
        <w:r>
          <w:rPr/>
          <w:t>, derived from ozonesonde measurements as described in the text</w:t>
        </w:r>
      </w:ins>
      <w:del w:id="239" w:author="Jenny Fisher" w:date="2016-09-09T11:49:00Z">
        <w:r>
          <w:rPr/>
          <w:delText xml:space="preserve"> events</w:delText>
        </w:r>
      </w:del>
      <w:r>
        <w:rPr/>
        <w:t>.}</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Change w:id="0" w:author="Jenny Fisher" w:date="2016-09-09T11:52:00Z"/>
      </w:pPr>
      <w:r>
        <w:rPr/>
        <w:t xml:space="preserve">  </w:t>
      </w:r>
      <w:ins w:id="240" w:author="Jenny Fisher" w:date="2016-09-09T11:49:00Z">
        <w:r>
          <w:rPr/>
          <w:t xml:space="preserve">We use simulated </w:t>
        </w:r>
      </w:ins>
      <w:ins w:id="241" w:author="Jenny Fisher" w:date="2016-09-09T11:51:00Z">
        <w:r>
          <w:rPr/>
          <w:t xml:space="preserve">tropospheric </w:t>
        </w:r>
      </w:ins>
      <w:ins w:id="242" w:author="Jenny Fisher" w:date="2016-09-09T11:49:00Z">
        <w:r>
          <w:rPr/>
          <w:t xml:space="preserve">ozone </w:t>
        </w:r>
      </w:ins>
      <w:ins w:id="243" w:author="Jenny Fisher" w:date="2016-09-09T11:51:00Z">
        <w:r>
          <w:rPr/>
          <w:t xml:space="preserve">columns </w:t>
        </w:r>
      </w:ins>
      <w:ins w:id="244" w:author="Jenny Fisher" w:date="2016-09-09T11:49:00Z">
        <w:r>
          <w:rPr/>
          <w:t xml:space="preserve">from GEOS-Chem to </w:t>
        </w:r>
      </w:ins>
      <w:ins w:id="245" w:author="Jenny Fisher" w:date="2016-09-09T11:50:00Z">
        <w:r>
          <w:rPr/>
          <w:t>e</w:t>
        </w:r>
      </w:ins>
      <w:del w:id="246" w:author="Jenny Fisher" w:date="2016-09-09T11:50:00Z">
        <w:r>
          <w:rPr/>
          <w:delText>E</w:delText>
        </w:r>
      </w:del>
      <w:r>
        <w:rPr/>
        <w:t>xtrapolat</w:t>
      </w:r>
      <w:ins w:id="247" w:author="Jenny Fisher" w:date="2016-09-09T11:50:00Z">
        <w:r>
          <w:rPr/>
          <w:t>e</w:t>
        </w:r>
      </w:ins>
      <w:del w:id="248" w:author="Jenny Fisher" w:date="2016-09-09T11:50:00Z">
        <w:r>
          <w:rPr/>
          <w:delText>ing</w:delText>
        </w:r>
      </w:del>
      <w:r>
        <w:rPr/>
        <w:t xml:space="preserve"> </w:t>
      </w:r>
      <w:ins w:id="249" w:author="Jenny Fisher" w:date="2016-09-09T11:50:00Z">
        <w:r>
          <w:rPr/>
          <w:t xml:space="preserve">the sonde-based estimates </w:t>
        </w:r>
      </w:ins>
      <w:del w:id="250" w:author="Jenny Fisher" w:date="2016-09-09T11:50:00Z">
        <w:r>
          <w:rPr/>
          <w:delText xml:space="preserve">out over </w:delText>
        </w:r>
      </w:del>
      <w:ins w:id="251" w:author="Jenny Fisher" w:date="2016-09-09T11:50:00Z">
        <w:r>
          <w:rPr/>
          <w:t xml:space="preserve">to </w:t>
        </w:r>
      </w:ins>
      <w:r>
        <w:rPr/>
        <w:t xml:space="preserve">the </w:t>
      </w:r>
      <w:ins w:id="252" w:author="Jenny Fisher" w:date="2016-09-09T11:51:00Z">
        <w:r>
          <w:rPr/>
          <w:t>entire</w:t>
        </w:r>
      </w:ins>
      <w:ins w:id="253" w:author="Jenny Fisher" w:date="2016-09-09T11:50:00Z">
        <w:r>
          <w:rPr/>
          <w:t xml:space="preserve"> </w:t>
        </w:r>
      </w:ins>
      <w:r>
        <w:rPr/>
        <w:t xml:space="preserve">Southern Ocean </w:t>
      </w:r>
      <w:del w:id="254" w:author="Jenny Fisher" w:date="2016-09-09T11:51:00Z">
        <w:r>
          <w:rPr/>
          <w:delText xml:space="preserve">using our estimated enhanced tropospheric ozone, we can create a rough estimate of the STT effect on tropospheric ozone in this </w:delText>
        </w:r>
      </w:del>
      <w:r>
        <w:rPr/>
        <w:t>region.</w:t>
      </w:r>
      <w:ins w:id="255" w:author="Jenny Fisher" w:date="2016-09-09T11:52:00Z">
        <w:r>
          <w:rPr/>
          <w:t xml:space="preserve"> To do so, we</w:t>
        </w:r>
      </w:ins>
      <w:r/>
    </w:p>
    <w:p>
      <w:pPr>
        <w:pStyle w:val="PlainText"/>
      </w:pPr>
      <w:del w:id="256" w:author="Jenny Fisher" w:date="2016-09-09T11:52:00Z">
        <w:r>
          <w:rPr/>
          <w:delText xml:space="preserve">  </w:delText>
        </w:r>
      </w:del>
      <w:del w:id="257" w:author="Jenny Fisher" w:date="2016-09-09T11:52:00Z">
        <w:r>
          <w:rPr/>
          <w:delText>This is be done by</w:delText>
        </w:r>
      </w:del>
      <w:r>
        <w:rPr/>
        <w:t xml:space="preserve"> multiply</w:t>
      </w:r>
      <w:del w:id="258" w:author="Jenny Fisher" w:date="2016-09-09T11:52:00Z">
        <w:r>
          <w:rPr/>
          <w:delText>ing</w:delText>
        </w:r>
      </w:del>
      <w:r>
        <w:rPr/>
        <w:t xml:space="preserve"> the monthly likelihoods of STTs </w:t>
      </w:r>
      <w:ins w:id="259" w:author="Jenny Fisher" w:date="2016-09-09T11:52:00Z">
        <w:r>
          <w:rPr/>
          <w:t>(</w:t>
        </w:r>
      </w:ins>
      <w:ins w:id="260" w:author="Jenny Fisher" w:date="2016-09-09T11:53:00Z">
        <w:r>
          <w:rPr/>
          <w:t xml:space="preserve">fraction of sonde releases for which an </w:t>
        </w:r>
      </w:ins>
      <w:ins w:id="261" w:author="Jenny Fisher" w:date="2016-09-09T11:52:00Z">
        <w:r>
          <w:rPr/>
          <w:t xml:space="preserve">STT event </w:t>
        </w:r>
      </w:ins>
      <w:ins w:id="262" w:author="Jenny Fisher" w:date="2016-09-09T11:53:00Z">
        <w:r>
          <w:rPr/>
          <w:t xml:space="preserve">was detected, </w:t>
        </w:r>
      </w:ins>
      <w:ins w:id="263" w:author="Jenny Fisher" w:date="2016-09-09T11:52:00Z">
        <w:r>
          <w:rPr/>
          <w:t>per month</w:t>
        </w:r>
      </w:ins>
      <w:r>
        <w:rPr/>
        <w:commentReference w:id="53"/>
      </w:r>
      <w:ins w:id="264" w:author="Jenny Fisher" w:date="2016-09-09T11:52:00Z">
        <w:r>
          <w:rPr/>
          <w:t xml:space="preserve">) </w:t>
        </w:r>
      </w:ins>
      <w:del w:id="265" w:author="Jenny Fisher" w:date="2016-09-09T11:54:00Z">
        <w:r>
          <w:rPr/>
          <w:delText xml:space="preserve">with </w:delText>
        </w:r>
      </w:del>
      <w:ins w:id="266" w:author="Jenny Fisher" w:date="2016-09-09T11:54:00Z">
        <w:r>
          <w:rPr/>
          <w:t xml:space="preserve">by </w:t>
        </w:r>
      </w:ins>
      <w:r>
        <w:rPr/>
        <w:t xml:space="preserve">the monthly </w:t>
      </w:r>
      <w:ins w:id="267" w:author="Jenny Fisher" w:date="2016-09-09T11:54:00Z">
        <w:r>
          <w:rPr/>
          <w:t xml:space="preserve">mean </w:t>
        </w:r>
      </w:ins>
      <w:r>
        <w:rPr/>
        <w:t xml:space="preserve">tropospheric </w:t>
      </w:r>
      <w:del w:id="268" w:author="Jenny Fisher" w:date="2016-09-09T11:54:00Z">
        <w:r>
          <w:rPr/>
          <w:delText xml:space="preserve">column </w:delText>
        </w:r>
      </w:del>
      <w:r>
        <w:rPr/>
        <w:t xml:space="preserve">ozone </w:t>
      </w:r>
      <w:ins w:id="269" w:author="Jenny Fisher" w:date="2016-09-09T11:54:00Z">
        <w:r>
          <w:rPr/>
          <w:t xml:space="preserve">column over the Southern Ocean (from the GEOS-Chem multi-year mean) and </w:t>
        </w:r>
      </w:ins>
      <w:del w:id="270" w:author="Jenny Fisher" w:date="2016-09-09T11:54:00Z">
        <w:r>
          <w:rPr/>
          <w:delText xml:space="preserve">amounts multiplied </w:delText>
        </w:r>
      </w:del>
      <w:r>
        <w:rPr/>
        <w:t xml:space="preserve">by </w:t>
      </w:r>
      <w:ins w:id="271" w:author="Jenny Fisher" w:date="2016-09-09T11:54:00Z">
        <w:r>
          <w:rPr/>
          <w:t xml:space="preserve">the </w:t>
        </w:r>
      </w:ins>
      <w:ins w:id="272" w:author="Jenny Fisher" w:date="2016-09-09T11:56:00Z">
        <w:r>
          <w:rPr/>
          <w:t xml:space="preserve">monthly </w:t>
        </w:r>
      </w:ins>
      <w:r>
        <w:rPr/>
        <w:commentReference w:id="54"/>
      </w:r>
      <w:del w:id="273" w:author="Jenny Fisher" w:date="2016-09-09T11:54:00Z">
        <w:r>
          <w:rPr/>
          <w:delText xml:space="preserve">our </w:delText>
        </w:r>
      </w:del>
      <w:r>
        <w:rPr/>
        <w:t xml:space="preserve">mean </w:t>
      </w:r>
      <w:del w:id="274" w:author="Jenny Fisher" w:date="2016-09-09T11:55:00Z">
        <w:r>
          <w:rPr/>
          <w:delText xml:space="preserve">flux </w:delText>
        </w:r>
      </w:del>
      <w:r>
        <w:rPr/>
        <w:t>fraction</w:t>
      </w:r>
      <w:ins w:id="275" w:author="Jenny Fisher" w:date="2016-09-09T11:55:00Z">
        <w:r>
          <w:rPr/>
          <w:t xml:space="preserve"> of the ozone column attributed to STT (</w:t>
        </w:r>
      </w:ins>
      <w:ins w:id="276" w:author="Jenny Fisher" w:date="2016-09-09T11:56:00Z">
        <w:r>
          <w:rPr/>
          <w:t xml:space="preserve">as in </w:t>
        </w:r>
      </w:ins>
      <w:ins w:id="277" w:author="Jenny Fisher" w:date="2016-09-09T11:55:00Z">
        <w:r>
          <w:rPr/>
          <w:t xml:space="preserve">Fig. </w:t>
        </w:r>
      </w:ins>
      <w:ins w:id="278" w:author="Jenny Fisher" w:date="2016-09-09T11:56:00Z">
        <w:r>
          <w:rPr/>
          <w:t>\ref{fig:fluxsummary}, but separated by month</w:t>
        </w:r>
      </w:ins>
      <w:r>
        <w:rPr/>
        <w:commentReference w:id="55"/>
      </w:r>
      <w:r>
        <w:rPr/>
        <w:commentReference w:id="56"/>
      </w:r>
      <w:ins w:id="279" w:author="Jenny Fisher" w:date="2016-09-09T11:56:00Z">
        <w:r>
          <w:rPr/>
          <w:t>)</w:t>
        </w:r>
      </w:ins>
      <w:r>
        <w:rPr/>
        <w:t>.</w:t>
      </w:r>
      <w:ins w:id="280" w:author="Jenny Fisher" w:date="2016-09-09T11:59:00Z">
        <w:r>
          <w:rPr/>
          <w:t xml:space="preserve"> The monthly values of each term </w:t>
        </w:r>
      </w:ins>
      <w:ins w:id="281" w:author="Jenny Fisher" w:date="2016-09-09T12:00:00Z">
        <w:r>
          <w:rPr/>
          <w:t>in this equation are shown in Figure \ref{fig:SOExtrapolation} (lower panel).</w:t>
        </w:r>
      </w:ins>
      <w:r/>
    </w:p>
    <w:p>
      <w:pPr>
        <w:pStyle w:val="PlainText"/>
      </w:pPr>
      <w:r>
        <w:rPr/>
        <w:t xml:space="preserve"> </w:t>
      </w:r>
      <w:r/>
    </w:p>
    <w:p>
      <w:pPr>
        <w:pStyle w:val="PlainText"/>
        <w:rPr>
          <w:ins w:id="284" w:author="Jenny Fisher" w:date="2016-09-09T12:00:00Z"/>
        </w:rPr>
      </w:pPr>
      <w:ins w:id="282" w:author="Jenny Fisher" w:date="2016-09-09T12:00:00Z">
        <w:r>
          <w:rPr/>
          <w:t xml:space="preserve">Figure \ref{fig:SOExtrapolation} shows the extrapolated monthly </w:t>
        </w:r>
      </w:ins>
      <w:ins w:id="283" w:author="Jenny Fisher" w:date="2016-09-09T12:01:00Z">
        <w:r>
          <w:rPr/>
          <w:t>mean ozone flux from STT events over the Southern Ocean.</w:t>
        </w:r>
      </w:ins>
      <w:r/>
    </w:p>
    <w:p>
      <w:pPr>
        <w:pStyle w:val="PlainText"/>
      </w:pPr>
      <w:r>
        <w:rPr/>
        <w:t xml:space="preserve"> </w:t>
      </w:r>
      <w:del w:id="285" w:author="Jenny Fisher" w:date="2016-09-09T11:56:00Z">
        <w:r>
          <w:rPr/>
          <w:delText>Taking the monthly likelihood from our ozonesonde events count per sondes released during each month, and southern latitude tropospheric column ozone amount from GEOS-Chem, the total amount of ozone from</w:delText>
        </w:r>
      </w:del>
      <w:ins w:id="286" w:author="Jenny Fisher" w:date="2016-09-09T11:56:00Z">
        <w:r>
          <w:rPr/>
          <w:t>We find that</w:t>
        </w:r>
      </w:ins>
      <w:r>
        <w:rPr/>
        <w:t xml:space="preserve"> STT events </w:t>
      </w:r>
      <w:del w:id="287" w:author="Jenny Fisher" w:date="2016-09-09T12:01:00Z">
        <w:r>
          <w:rPr/>
          <w:delText xml:space="preserve">over the </w:delText>
        </w:r>
      </w:del>
      <w:del w:id="288" w:author="Jenny Fisher" w:date="2016-09-09T11:58:00Z">
        <w:r>
          <w:rPr/>
          <w:delText>s</w:delText>
        </w:r>
      </w:del>
      <w:del w:id="289" w:author="Jenny Fisher" w:date="2016-09-09T12:01:00Z">
        <w:r>
          <w:rPr/>
          <w:delText xml:space="preserve">outhern </w:delText>
        </w:r>
      </w:del>
      <w:del w:id="290" w:author="Jenny Fisher" w:date="2016-09-09T11:58:00Z">
        <w:r>
          <w:rPr/>
          <w:delText>o</w:delText>
        </w:r>
      </w:del>
      <w:del w:id="291" w:author="Jenny Fisher" w:date="2016-09-09T12:01:00Z">
        <w:r>
          <w:rPr/>
          <w:delText xml:space="preserve">cean </w:delText>
        </w:r>
      </w:del>
      <w:ins w:id="292" w:author="Jenny Fisher" w:date="2016-09-09T11:58:00Z">
        <w:r>
          <w:rPr/>
          <w:t xml:space="preserve">may be responsible for </w:t>
        </w:r>
      </w:ins>
      <w:del w:id="293" w:author="Jenny Fisher" w:date="2016-09-09T11:58:00Z">
        <w:r>
          <w:rPr/>
          <w:delText xml:space="preserve">is </w:delText>
        </w:r>
      </w:del>
      <w:r>
        <w:rPr/>
        <w:t xml:space="preserve">at least (TODO:update once fixed model is finished) $2.2\times10^{16}$ molecules cm$^{-2}$ yr$^{-1}$, </w:t>
      </w:r>
      <w:ins w:id="294" w:author="Jenny Fisher" w:date="2016-09-09T12:01:00Z">
        <w:r>
          <w:rPr/>
          <w:t xml:space="preserve">of the tropospheric ozone over the Southern Ocean, </w:t>
        </w:r>
      </w:ins>
      <w:r>
        <w:rPr/>
        <w:t>TODO: this is around X:TG/yr ozone.</w:t>
      </w:r>
      <w:r/>
    </w:p>
    <w:p>
      <w:pPr>
        <w:pStyle w:val="PlainText"/>
      </w:pPr>
      <w:del w:id="295" w:author="Jenny Fisher" w:date="2016-09-09T12:01:00Z">
        <w:r>
          <w:rPr/>
          <w:delText xml:space="preserve">  </w:delText>
        </w:r>
      </w:del>
      <w:del w:id="296" w:author="Jenny Fisher" w:date="2016-09-09T12:01:00Z">
        <w:r>
          <w:rPr/>
          <w:delText>Figure \ref{fig:SOExtrapolation} shows the seasonal STT contribution calculated this way, with `l' and `f' being the STT likelihood and fraction respectively.</w:delText>
        </w:r>
      </w:del>
      <w:r/>
    </w:p>
    <w:p>
      <w:pPr>
        <w:pStyle w:val="PlainText"/>
      </w:pPr>
      <w:del w:id="297" w:author="Jenny Fisher" w:date="2016-09-09T12:01:00Z">
        <w:r>
          <w:rPr/>
          <w:delText xml:space="preserve">    </w:delText>
        </w:r>
      </w:del>
      <w:r/>
    </w:p>
    <w:p>
      <w:pPr>
        <w:pStyle w:val="PlainText"/>
      </w:pPr>
      <w:r>
        <w:rPr/>
        <w:t xml:space="preserve">  </w:t>
      </w:r>
      <w:r>
        <w:rPr/>
        <w:t>\begin{figure}[!htbp</w:t>
      </w:r>
      <w:r>
        <w:rPr/>
        <w:commentReference w:id="57"/>
      </w:r>
      <w:r>
        <w:rPr/>
        <w:t>]</w:t>
      </w:r>
      <w:r/>
    </w:p>
    <w:p>
      <w:pPr>
        <w:pStyle w:val="PlainText"/>
      </w:pPr>
      <w:r>
        <w:rPr/>
        <w:t xml:space="preserve">    </w:t>
      </w:r>
      <w:r>
        <w:rPr/>
        <w:t>\includegraphics[width=\textwidth]{figures/SO_extrapolation.png}</w:t>
      </w:r>
      <w:r/>
    </w:p>
    <w:p>
      <w:pPr>
        <w:pStyle w:val="PlainText"/>
      </w:pPr>
      <w:r>
        <w:rPr/>
        <w:t xml:space="preserve">    </w:t>
      </w:r>
      <w:r>
        <w:rPr/>
        <w:t>\caption{</w:t>
      </w:r>
      <w:ins w:id="298" w:author="Jenny Fisher" w:date="2016-09-09T12:03:00Z">
        <w:r>
          <w:rPr/>
          <w:t>(</w:t>
        </w:r>
      </w:ins>
      <w:r>
        <w:rPr/>
        <w:t>Top</w:t>
      </w:r>
      <w:ins w:id="299" w:author="Jenny Fisher" w:date="2016-09-09T12:03:00Z">
        <w:r>
          <w:rPr/>
          <w:t>)</w:t>
        </w:r>
      </w:ins>
      <w:r>
        <w:rPr/>
        <w:t xml:space="preserve"> </w:t>
      </w:r>
      <w:del w:id="300" w:author="Jenny Fisher" w:date="2016-09-09T12:03:00Z">
        <w:r>
          <w:rPr/>
          <w:delText>panel shows the e</w:delText>
        </w:r>
      </w:del>
      <w:ins w:id="301" w:author="Jenny Fisher" w:date="2016-09-09T12:03:00Z">
        <w:r>
          <w:rPr/>
          <w:t>E</w:t>
        </w:r>
      </w:ins>
      <w:r>
        <w:rPr/>
        <w:t xml:space="preserve">stimated </w:t>
      </w:r>
      <w:del w:id="302" w:author="Jenny Fisher" w:date="2016-09-09T12:04:00Z">
        <w:r>
          <w:rPr/>
          <w:delText xml:space="preserve">STT </w:delText>
        </w:r>
      </w:del>
      <w:r>
        <w:rPr/>
        <w:t xml:space="preserve">contribution </w:t>
      </w:r>
      <w:ins w:id="303" w:author="Jenny Fisher" w:date="2016-09-09T12:04:00Z">
        <w:r>
          <w:rPr/>
          <w:t xml:space="preserve">of STT </w:t>
        </w:r>
      </w:ins>
      <w:r>
        <w:rPr/>
        <w:t xml:space="preserve">to tropospheric ozone </w:t>
      </w:r>
      <w:del w:id="304" w:author="Jenny Fisher" w:date="2016-09-09T12:04:00Z">
        <w:r>
          <w:rPr/>
          <w:delText>VC</w:delText>
        </w:r>
      </w:del>
      <w:ins w:id="305" w:author="Jenny Fisher" w:date="2016-09-09T12:04:00Z">
        <w:r>
          <w:rPr/>
          <w:t>columns over the Southern Ocean</w:t>
        </w:r>
      </w:ins>
      <w:r>
        <w:rPr/>
        <w:t xml:space="preserve">. </w:t>
      </w:r>
      <w:ins w:id="306" w:author="Jenny Fisher" w:date="2016-09-09T12:04:00Z">
        <w:r>
          <w:rPr/>
          <w:t>(</w:t>
        </w:r>
      </w:ins>
      <w:r>
        <w:rPr/>
        <w:t>Bottom</w:t>
      </w:r>
      <w:ins w:id="307" w:author="Jenny Fisher" w:date="2016-09-09T12:04:00Z">
        <w:r>
          <w:rPr/>
          <w:t>)</w:t>
        </w:r>
      </w:ins>
      <w:r>
        <w:rPr/>
        <w:t xml:space="preserve"> </w:t>
      </w:r>
      <w:del w:id="308" w:author="Jenny Fisher" w:date="2016-09-09T12:04:00Z">
        <w:r>
          <w:rPr/>
          <w:delText>panel shows t</w:delText>
        </w:r>
      </w:del>
      <w:ins w:id="309" w:author="Jenny Fisher" w:date="2016-09-09T12:04:00Z">
        <w:r>
          <w:rPr/>
          <w:t>T</w:t>
        </w:r>
      </w:ins>
      <w:r>
        <w:rPr/>
        <w:t xml:space="preserve">he three </w:t>
      </w:r>
      <w:del w:id="310" w:author="Jenny Fisher" w:date="2016-09-09T12:04:00Z">
        <w:r>
          <w:rPr/>
          <w:delText>factors multiplied together in order to produce the estimation</w:delText>
        </w:r>
      </w:del>
      <w:ins w:id="311" w:author="Jenny Fisher" w:date="2016-09-09T12:04:00Z">
        <w:r>
          <w:rPr/>
          <w:t>quantities used to calculate the flux estimates shown in the top panel</w:t>
        </w:r>
      </w:ins>
      <w:r>
        <w:rPr/>
        <w:t>.</w:t>
      </w:r>
      <w:ins w:id="312" w:author="Jenny Fisher" w:date="2016-09-09T12:05:00Z">
        <w:r>
          <w:rPr/>
          <w:t xml:space="preserve"> The tropospheric ozone column (left axis) is from GEOS-Chem, while the STT fraction and likelihoods (right axis) are from the ozonesonde measurements</w:t>
        </w:r>
      </w:ins>
      <w:del w:id="313" w:author="Jenny Fisher" w:date="2016-09-09T12:05:00Z">
        <w:r>
          <w:rPr/>
          <w:delText xml:space="preserve"> Units for `l' and `f' are on the right, while units for ozone VC amounts are on the left</w:delText>
        </w:r>
      </w:del>
      <w:r>
        <w:rPr/>
        <w:t>.}</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 xml:space="preserve">  </w:t>
      </w:r>
      <w:r>
        <w:rPr/>
        <w:t>Our estimate is ( todo: greater/smaller/completely different) to other estimates of southern hemispher</w:t>
      </w:r>
      <w:ins w:id="314" w:author="Jenny Fisher" w:date="2016-09-09T12:08:00Z">
        <w:r>
          <w:rPr/>
          <w:t>e</w:t>
        </w:r>
      </w:ins>
      <w:del w:id="315" w:author="Jenny Fisher" w:date="2016-09-09T12:08:00Z">
        <w:r>
          <w:rPr/>
          <w:delText>ic</w:delText>
        </w:r>
      </w:del>
      <w:r>
        <w:rPr/>
        <w:t xml:space="preserve"> </w:t>
      </w:r>
      <w:del w:id="316" w:author="Jenny Fisher" w:date="2016-09-09T12:06:00Z">
        <w:r>
          <w:rPr/>
          <w:delText>ozone transport</w:delText>
        </w:r>
      </w:del>
      <w:ins w:id="317" w:author="Jenny Fisher" w:date="2016-09-09T12:06:00Z">
        <w:r>
          <w:rPr/>
          <w:t>STT flux</w:t>
        </w:r>
      </w:ins>
      <w:r>
        <w:rPr/>
        <w:t xml:space="preserve">. </w:t>
      </w:r>
      <w:r/>
    </w:p>
    <w:p>
      <w:pPr>
        <w:pStyle w:val="PlainText"/>
      </w:pPr>
      <w:r>
        <w:rPr/>
        <w:t xml:space="preserve">  </w:t>
      </w:r>
      <w:r>
        <w:rPr/>
        <w:t xml:space="preserve">\citet{Olsen2003} use PV and winds from </w:t>
      </w:r>
      <w:ins w:id="318" w:author="Jenny Fisher" w:date="2016-09-09T12:06:00Z">
        <w:r>
          <w:rPr/>
          <w:t xml:space="preserve">the </w:t>
        </w:r>
      </w:ins>
      <w:r>
        <w:rPr/>
        <w:t xml:space="preserve">GEOS </w:t>
      </w:r>
      <w:ins w:id="319" w:author="Jenny Fisher" w:date="2016-09-09T12:06:00Z">
        <w:r>
          <w:rPr/>
          <w:t xml:space="preserve">reanalysis </w:t>
        </w:r>
      </w:ins>
      <w:del w:id="320" w:author="Jenny Fisher" w:date="2016-09-09T12:06:00Z">
        <w:r>
          <w:rPr/>
          <w:delText xml:space="preserve">along </w:delText>
        </w:r>
      </w:del>
      <w:ins w:id="321" w:author="Jenny Fisher" w:date="2016-09-09T12:06:00Z">
        <w:r>
          <w:rPr/>
          <w:t xml:space="preserve">combined </w:t>
        </w:r>
      </w:ins>
      <w:r>
        <w:rPr/>
        <w:t xml:space="preserve">with ozone measurements from </w:t>
      </w:r>
      <w:ins w:id="322" w:author="Jenny Fisher" w:date="2016-09-09T12:06:00Z">
        <w:r>
          <w:rPr/>
          <w:t xml:space="preserve">the </w:t>
        </w:r>
      </w:ins>
      <w:r>
        <w:rPr/>
        <w:t xml:space="preserve">TOMS </w:t>
      </w:r>
      <w:ins w:id="323" w:author="Jenny Fisher" w:date="2016-09-09T12:06:00Z">
        <w:r>
          <w:rPr/>
          <w:t xml:space="preserve">satellite </w:t>
        </w:r>
      </w:ins>
      <w:r>
        <w:rPr/>
        <w:t>to estimate that around 210~TG yr$^{-1}$ of ozone flux occurs in 2000 between 30$^{\circ}$S and 60$^{\circ}$S.</w:t>
      </w:r>
      <w:r/>
    </w:p>
    <w:p>
      <w:pPr>
        <w:pStyle w:val="PlainText"/>
        <w:rPr>
          <w:ins w:id="337" w:author="Jenny Fisher" w:date="2016-09-09T12:09:00Z"/>
        </w:rPr>
      </w:pPr>
      <w:r>
        <w:rPr/>
        <w:t xml:space="preserve">  </w:t>
      </w:r>
      <w:r>
        <w:rPr/>
        <w:t xml:space="preserve">Their estimates show </w:t>
      </w:r>
      <w:del w:id="324" w:author="Jenny Fisher" w:date="2016-09-09T12:06:00Z">
        <w:r>
          <w:rPr/>
          <w:delText xml:space="preserve">a </w:delText>
        </w:r>
      </w:del>
      <w:r>
        <w:rPr/>
        <w:t xml:space="preserve">peak </w:t>
      </w:r>
      <w:del w:id="325" w:author="Jenny Fisher" w:date="2016-09-09T12:06:00Z">
        <w:r>
          <w:rPr/>
          <w:delText xml:space="preserve">in </w:delText>
        </w:r>
      </w:del>
      <w:ins w:id="326" w:author="Jenny Fisher" w:date="2016-09-09T12:06:00Z">
        <w:r>
          <w:rPr/>
          <w:t xml:space="preserve">ozone </w:t>
        </w:r>
      </w:ins>
      <w:r>
        <w:rPr/>
        <w:t>flux from winter to early spring (JJAS)</w:t>
      </w:r>
      <w:ins w:id="327" w:author="Jenny Fisher" w:date="2016-09-09T12:07:00Z">
        <w:r>
          <w:rPr/>
          <w:t>. At this time of year, we find</w:t>
        </w:r>
      </w:ins>
      <w:del w:id="328" w:author="Jenny Fisher" w:date="2016-09-09T12:07:00Z">
        <w:r>
          <w:rPr/>
          <w:delText>,</w:delText>
        </w:r>
      </w:del>
      <w:r>
        <w:rPr/>
        <w:t xml:space="preserve"> </w:t>
      </w:r>
      <w:del w:id="329" w:author="Jenny Fisher" w:date="2016-09-09T12:07:00Z">
        <w:r>
          <w:rPr/>
          <w:delText xml:space="preserve">which is the same months when our </w:delText>
        </w:r>
      </w:del>
      <w:ins w:id="330" w:author="Jenny Fisher" w:date="2016-09-09T12:07:00Z">
        <w:r>
          <w:rPr/>
          <w:t xml:space="preserve">from the </w:t>
        </w:r>
      </w:ins>
      <w:r>
        <w:rPr/>
        <w:t xml:space="preserve">GEOS-Chem simulation </w:t>
      </w:r>
      <w:del w:id="331" w:author="Jenny Fisher" w:date="2016-09-09T12:07:00Z">
        <w:r>
          <w:rPr/>
          <w:delText xml:space="preserve">shows </w:delText>
        </w:r>
      </w:del>
      <w:r>
        <w:rPr/>
        <w:t xml:space="preserve">the highest </w:t>
      </w:r>
      <w:ins w:id="332" w:author="Jenny Fisher" w:date="2016-09-09T12:07:00Z">
        <w:r>
          <w:rPr/>
          <w:t xml:space="preserve">overall </w:t>
        </w:r>
      </w:ins>
      <w:r>
        <w:rPr/>
        <w:t>tropospheric $\Omega_{O3}$</w:t>
      </w:r>
      <w:ins w:id="333" w:author="Jenny Fisher" w:date="2016-09-09T12:07:00Z">
        <w:r>
          <w:rPr/>
          <w:t>, but a relatively low overall STT flux</w:t>
        </w:r>
      </w:ins>
      <w:r>
        <w:rPr/>
        <w:t>.</w:t>
      </w:r>
      <w:ins w:id="334" w:author="Jenny Fisher" w:date="2016-09-09T12:08:00Z">
        <w:r>
          <w:rPr/>
          <w:t xml:space="preserve"> Instead, our results suggest that the STT flux is largest in austral summer (DJFM), primarily due to an increased frequency of STT detections during these </w:t>
        </w:r>
      </w:ins>
      <w:ins w:id="335" w:author="Jenny Fisher" w:date="2016-09-09T12:08:00Z">
        <w:commentRangeStart w:id="58"/>
        <w:r>
          <w:rPr/>
          <w:t>months</w:t>
        </w:r>
      </w:ins>
      <w:r>
        <w:rPr/>
      </w:r>
      <w:ins w:id="336" w:author="Jenny Fisher" w:date="2016-09-09T12:08:00Z">
        <w:commentRangeEnd w:id="58"/>
        <w:r>
          <w:commentReference w:id="58"/>
        </w:r>
        <w:r>
          <w:rPr/>
          <w:t>.</w:t>
        </w:r>
      </w:ins>
      <w:r/>
    </w:p>
    <w:p>
      <w:pPr>
        <w:pStyle w:val="PlainText"/>
      </w:pPr>
      <w:r>
        <w:rPr/>
      </w:r>
      <w:r/>
    </w:p>
    <w:p>
      <w:pPr>
        <w:pStyle w:val="PlainText"/>
      </w:pPr>
      <w:r>
        <w:rPr/>
        <w:t xml:space="preserve">  </w:t>
      </w:r>
      <w:commentRangeStart w:id="59"/>
      <w:r>
        <w:rPr/>
        <w:t xml:space="preserve">Global STT flux </w:t>
      </w:r>
      <w:r>
        <w:rPr/>
      </w:r>
      <w:commentRangeEnd w:id="59"/>
      <w:r>
        <w:commentReference w:id="59"/>
      </w:r>
      <w:r>
        <w:rPr/>
        <w:t xml:space="preserve">estimated from an ensemble of models </w:t>
      </w:r>
      <w:del w:id="338" w:author="Jenny Fisher" w:date="2016-09-09T12:09:00Z">
        <w:r>
          <w:rPr/>
          <w:delText>shows global STT flux at</w:delText>
        </w:r>
      </w:del>
      <w:ins w:id="339" w:author="Jenny Fisher" w:date="2016-09-09T12:09:00Z">
        <w:r>
          <w:rPr/>
          <w:t>suggests values</w:t>
        </w:r>
      </w:ins>
      <w:commentRangeStart w:id="60"/>
      <w:r>
        <w:rPr/>
        <w:t xml:space="preserve"> around 550~Tg yr$^{-1}$ \citep{Stevenson2006}.</w:t>
      </w:r>
      <w:r/>
    </w:p>
    <w:p>
      <w:pPr>
        <w:pStyle w:val="PlainText"/>
      </w:pPr>
      <w:r>
        <w:rPr/>
        <w:t xml:space="preserve">  </w:t>
      </w:r>
      <w:r>
        <w:rPr/>
        <w:t>Global net flux (transport from the stratosphere to the troposphere minus opposite transport) is estimated to be 75~Tg yr$^{-1}$ \citep{Sprenger2003}.</w:t>
      </w:r>
      <w:r/>
    </w:p>
    <w:p>
      <w:pPr>
        <w:pStyle w:val="PlainText"/>
      </w:pPr>
      <w:r>
        <w:rPr/>
        <w:t xml:space="preserve">  </w:t>
      </w:r>
      <w:r/>
    </w:p>
    <w:p>
      <w:pPr>
        <w:pStyle w:val="PlainText"/>
      </w:pPr>
      <w:r>
        <w:rPr/>
        <w:t xml:space="preserve">  </w:t>
      </w:r>
      <w:r>
        <w:rPr/>
        <w:t xml:space="preserve">Considering the individual event contributions, \citet{Terao2008} estimate much higher STT impacts; where 30--40\% of the tropospheric column is due to STT. </w:t>
      </w:r>
      <w:r/>
    </w:p>
    <w:p>
      <w:pPr>
        <w:pStyle w:val="PlainText"/>
      </w:pPr>
      <w:r>
        <w:rPr/>
        <w:t xml:space="preserve">  </w:t>
      </w:r>
      <w:r>
        <w:rPr/>
        <w:t>Although this figure is based on the Northern Hemisphere during the seasonal STT peak.</w:t>
      </w:r>
      <w:r/>
    </w:p>
    <w:p>
      <w:pPr>
        <w:pStyle w:val="PlainText"/>
      </w:pPr>
      <w:r>
        <w:rPr/>
      </w:r>
      <w:commentRangeEnd w:id="60"/>
      <w:r>
        <w:commentReference w:id="60"/>
      </w:r>
      <w:r>
        <w:rPr/>
        <w:t xml:space="preserve">  </w:t>
      </w:r>
      <w:r/>
    </w:p>
    <w:p>
      <w:pPr>
        <w:pStyle w:val="PlainText"/>
      </w:pPr>
      <w:r>
        <w:rPr/>
        <w:t xml:space="preserve">  </w:t>
      </w:r>
      <w:r/>
    </w:p>
    <w:p>
      <w:pPr>
        <w:pStyle w:val="PlainText"/>
      </w:pPr>
      <w:r>
        <w:rPr/>
        <w:t>\section{</w:t>
      </w:r>
      <w:commentRangeStart w:id="61"/>
      <w:r>
        <w:rPr/>
        <w:t>Conclusions</w:t>
      </w:r>
      <w:r>
        <w:rPr/>
      </w:r>
      <w:commentRangeEnd w:id="61"/>
      <w:r>
        <w:commentReference w:id="61"/>
      </w:r>
      <w:r>
        <w:rPr/>
        <w:t>}</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Fourier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rPr/>
        <w:t>TODO: Discuss Davis,Macq here</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 \times 10^{15}$ molecules 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9T12:09:00Z" w:initials="JF">
    <w:p>
      <w:r>
        <w:rPr/>
        <w:t>Jenny starting here on 9 Sep ;)</w:t>
      </w:r>
      <w:r/>
    </w:p>
  </w:comment>
  <w:comment w:id="1" w:author="Jenny Fisher" w:date="2016-09-09T12:09:00Z" w:initials="JF">
    <w:p>
      <w:r>
        <w:rPr/>
        <w:t>I think you should reorganise this section so you start by stating that you are using ERA-I data to classify your STT events (i.e. start with what is currently your last paragraph), THEN show case studies to back up your classification. I think this could also become Sect. 2.5 as it is really methodological again (more about classifying your climatology than it is about the case studies).</w:t>
      </w:r>
      <w:r/>
    </w:p>
  </w:comment>
  <w:comment w:id="2" w:author="Jenny Fisher" w:date="2016-09-09T12:09:00Z" w:initials="JF">
    <w:p>
      <w:r>
        <w:rPr/>
        <w:t>“Data” is plural</w:t>
      </w:r>
      <w:r/>
    </w:p>
  </w:comment>
  <w:comment w:id="3" w:author="Jenny Fisher" w:date="2016-09-09T12:09:00Z" w:initials="JF">
    <w:p>
      <w:r>
        <w:rPr/>
        <w:t>That sentence was too basic for this audience. Can you instead tell us (or remind us) why a cut-off low would be associated with stratospheric intrusion?</w:t>
      </w:r>
      <w:r/>
    </w:p>
  </w:comment>
  <w:comment w:id="4" w:author="Jenny Fisher" w:date="2016-09-09T12:09:00Z" w:initials="JF">
    <w:p>
      <w:r>
        <w:rPr/>
        <w:t>Need to explain how you calculated these numbers. Is this using your algorithm? Something else?</w:t>
      </w:r>
      <w:r/>
    </w:p>
  </w:comment>
  <w:comment w:id="5" w:author="Jesse Greenslade" w:date="2016-09-19T11:23:27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Yeah this is from the algorithm.</w:t>
      </w:r>
      <w:r/>
    </w:p>
    <w:p>
      <w:r>
        <w:rPr/>
      </w:r>
      <w:r/>
    </w:p>
  </w:comment>
  <w:comment w:id="6" w:author="Jenny Fisher" w:date="2016-09-09T12:09:00Z" w:initials="JF">
    <w:p>
      <w:r>
        <w:rPr/>
        <w:t>Write out Feb in title (3/2 could be confusing)</w:t>
      </w:r>
      <w:r/>
    </w:p>
  </w:comment>
  <w:comment w:id="7" w:author="Jenny Fisher" w:date="2016-09-09T12:09:00Z" w:initials="JF">
    <w:p>
      <w:r>
        <w:rPr/>
        <w:t>I’m guessing these are direction AND speed as the arrows have different lengths.</w:t>
      </w:r>
      <w:r/>
    </w:p>
  </w:comment>
  <w:comment w:id="8" w:author="Jenny Fisher" w:date="2016-09-09T12:09:00Z" w:initials="JF">
    <w:p>
      <w:r>
        <w:rPr/>
        <w:t>Any chance you can change the colour on that so it’s easier to see?</w:t>
      </w:r>
      <w:r/>
    </w:p>
  </w:comment>
  <w:comment w:id="9" w:author="Jenny Fisher" w:date="2016-09-09T12:09:00Z" w:initials="JF">
    <w:p>
      <w:r>
        <w:rPr/>
        <w:t>Make these more accurate, I just roughly read from graph</w:t>
      </w:r>
      <w:r/>
    </w:p>
  </w:comment>
  <w:comment w:id="10" w:author="Jenny Fisher" w:date="2016-09-09T12:09:00Z" w:initials="JF">
    <w:p>
      <w:r>
        <w:rPr/>
        <w:t>As above, spell out Jan in figure</w:t>
      </w:r>
      <w:r/>
    </w:p>
  </w:comment>
  <w:comment w:id="11" w:author="Jenny Fisher" w:date="2016-09-09T12:09:00Z" w:initials="JF">
    <w:p>
      <w:r>
        <w:rPr/>
        <w:t>Also hard to see on this figure..</w:t>
      </w:r>
      <w:r/>
    </w:p>
  </w:comment>
  <w:comment w:id="12" w:author="" w:date="0-00-00T00:00:00Z" w:initials="">
    <w:p>
      <w:r>
        <w:rPr/>
      </w:r>
      <w:r/>
    </w:p>
  </w:comment>
  <w:comment w:id="13" w:author="Jenny Fisher" w:date="2016-09-09T12:09:00Z" w:initials="JF">
    <w:p>
      <w:r>
        <w:rPr/>
        <w:t>Move this up to start of section &amp; reword slightly to match</w:t>
      </w:r>
      <w:r/>
    </w:p>
  </w:comment>
  <w:comment w:id="14" w:author="Jesse Greenslade" w:date="2016-09-19T11:14:36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Sure</w:t>
      </w:r>
      <w:r/>
    </w:p>
  </w:comment>
  <w:comment w:id="15" w:author="Jenny Fisher" w:date="2016-09-09T12:09:00Z" w:initials="JF">
    <w:p>
      <w:r>
        <w:rPr/>
        <w:t>Need something at the start here about how many events you detected at each site</w:t>
      </w:r>
      <w:r/>
    </w:p>
  </w:comment>
  <w:comment w:id="16" w:author="Jenny Fisher" w:date="2016-09-09T12:09:00Z" w:initials="JF">
    <w:p>
      <w:r>
        <w:rPr/>
        <w:t>3? 2.5?</w:t>
      </w:r>
      <w:r/>
    </w:p>
  </w:comment>
  <w:comment w:id="17" w:author="Jenny Fisher" w:date="2016-09-09T12:09:00Z" w:initials="JF">
    <w:p>
      <w:r>
        <w:rPr/>
        <w:t>I deleted a mention of “upper troposphere turbulence” in summer because it wasn’t clear to me what was causing that. But if you have an explanation, add it here!</w:t>
      </w:r>
      <w:r/>
    </w:p>
  </w:comment>
  <w:comment w:id="18" w:author="Jenny Fisher" w:date="2016-09-09T12:09:00Z" w:initials="JF">
    <w:p>
      <w:r>
        <w:rPr/>
        <w:t>9?</w:t>
      </w:r>
      <w:r/>
    </w:p>
  </w:comment>
  <w:comment w:id="19" w:author="Jenny Fisher" w:date="2016-09-09T12:09:00Z" w:initials="JF">
    <w:p>
      <w:r>
        <w:rPr/>
        <w:t>New paragraph</w:t>
      </w:r>
      <w:r/>
    </w:p>
  </w:comment>
  <w:comment w:id="20" w:author="Jenny Fisher" w:date="2016-09-09T12:09:00Z" w:initials="JF">
    <w:p>
      <w:r>
        <w:rPr/>
        <w:t>“depth” to me implies how large the event is, i.e. does it extend 1 km? 100m? Maybe find a different term to use (here and on figure), like distance from tropopause?</w:t>
      </w:r>
      <w:r/>
    </w:p>
  </w:comment>
  <w:comment w:id="21" w:author="Jenny Fisher" w:date="2016-09-09T12:09:00Z" w:initials="JF">
    <w:p>
      <w:r>
        <w:rPr/>
        <w:t>Move this to part where you talk about seasonality. You can probably shorten too to just mention when the fire-influenced events occur.</w:t>
      </w:r>
      <w:r/>
    </w:p>
  </w:comment>
  <w:comment w:id="22" w:author="Jesse Greenslade" w:date="2016-09-21T11:32:44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CA" w:eastAsia="en-US" w:bidi="ar-SA"/>
        </w:rPr>
        <w:t>Reply to Jenny Fisher (09/09/2016, 12:09): "can"</w:t>
      </w:r>
      <w:r/>
    </w:p>
    <w:p>
      <w:r>
        <w:rPr>
          <w:sz w:val="20"/>
          <w:lang w:val="en-CA" w:eastAsia="en-US" w:bidi="ar-SA"/>
        </w:rPr>
        <w:t>Good idea</w:t>
      </w:r>
      <w:r/>
    </w:p>
    <w:p>
      <w:r>
        <w:rPr/>
      </w:r>
      <w:r/>
    </w:p>
  </w:comment>
  <w:comment w:id="23" w:author="Jenny Fisher" w:date="2016-09-09T12:09:00Z" w:initials="JF">
    <w:p>
      <w:r>
        <w:rPr/>
        <w:t>No cyan line any more!!</w:t>
      </w:r>
      <w:r/>
    </w:p>
  </w:comment>
  <w:comment w:id="24" w:author="Jenny Fisher" w:date="2016-09-09T12:09:00Z" w:initials="JF">
    <w:p>
      <w:r>
        <w:rPr/>
        <w:t>Move this to a new section much earlier, either in Data &amp; Methods or just after, called something like “Model Description”. Then add to it a paragraph or so on how you compare model to observtaions</w:t>
      </w:r>
      <w:r/>
    </w:p>
  </w:comment>
  <w:comment w:id="25" w:author="Jenny Fisher" w:date="2016-09-09T12:09:00Z" w:initials="JF">
    <w:p>
      <w:r>
        <w:rPr/>
        <w:t>Move this much early, probably into intro!</w:t>
      </w:r>
      <w:r/>
    </w:p>
  </w:comment>
  <w:comment w:id="26" w:author="Jenny Fisher" w:date="2016-09-09T12:09:00Z" w:initials="JF">
    <w:p>
      <w:r>
        <w:rPr/>
        <w:t xml:space="preserve">Move this into model description section </w:t>
      </w:r>
      <w:r/>
    </w:p>
  </w:comment>
  <w:comment w:id="27" w:author="Jenny Fisher" w:date="2016-09-09T12:09:00Z" w:initials="JF">
    <w:p>
      <w:r>
        <w:rPr/>
        <w:t>Move this to later, after you have discussed the numbers you actually get.</w:t>
      </w:r>
      <w:r/>
    </w:p>
  </w:comment>
  <w:comment w:id="28" w:author="Jenny Fisher" w:date="2016-09-09T12:09:00Z" w:initials="JF">
    <w:p>
      <w:r>
        <w:rPr/>
        <w:t>Not sure you need this at all, but if so move to model description</w:t>
      </w:r>
      <w:r/>
    </w:p>
  </w:comment>
  <w:comment w:id="29" w:author="Jenny Fisher" w:date="2016-09-09T12:09:00Z" w:initials="JF">
    <w:p>
      <w:r>
        <w:rPr/>
        <w:t>Can you fix legend to only show one point for each? Also y-axis label needs to be fixed, either Ozone (molec/cm2), or at least with a comma between name and unit (and be consistent with other plots)</w:t>
      </w:r>
      <w:r/>
    </w:p>
  </w:comment>
  <w:comment w:id="30" w:author="Jenny Fisher" w:date="2016-09-09T12:09:00Z" w:initials="JF">
    <w:p>
      <w:r>
        <w:rPr/>
        <w:t>Why? This should be explained in model description section then you don’t need to include it here.</w:t>
      </w:r>
      <w:r/>
    </w:p>
  </w:comment>
  <w:comment w:id="31" w:author="Jenny Fisher" w:date="2016-09-09T12:09:00Z" w:initials="JF">
    <w:p>
      <w:r>
        <w:rPr/>
        <w:t>This should be the start of the model comparison section</w:t>
      </w:r>
      <w:r/>
    </w:p>
  </w:comment>
  <w:comment w:id="32" w:author="Jenny Fisher" w:date="2016-09-09T12:09:00Z" w:initials="JF">
    <w:p>
      <w:r>
        <w:rPr/>
        <w:t>Wait really? Could you highlight here (e.g.  overplot in white w/ red outline or something) the model points that correspond to only the days where we have observations? That is typically what we would show in an obs-mod plot. But I do like that you show all points here because you can use it to make the points that:</w:t>
      </w:r>
      <w:r/>
    </w:p>
    <w:p>
      <w:r>
        <w:rPr/>
        <w:t>- weekly sonde launches seem sufficient for capturing the seasonal cycle;</w:t>
      </w:r>
      <w:r/>
    </w:p>
    <w:p>
      <w:r>
        <w:rPr/>
        <w:t>- weekly sonde launches seem INsufficient for capturing variability, if GEOS-Chem var is accurate.</w:t>
      </w:r>
      <w:r/>
    </w:p>
    <w:p>
      <w:r>
        <w:rPr/>
        <w:t>Would need to add those points to the text somewhere.</w:t>
      </w:r>
      <w:r/>
    </w:p>
  </w:comment>
  <w:comment w:id="33" w:author="Jenny Fisher" w:date="2016-09-09T12:09:00Z" w:initials="JF">
    <w:p>
      <w:r>
        <w:rPr/>
        <w:t>Season labels need to be more obvious. I suggest you move them to the upper left of the Davis plots (plenty of space there) with bigger font size</w:t>
      </w:r>
      <w:r/>
    </w:p>
  </w:comment>
  <w:comment w:id="34" w:author="Jenny Fisher" w:date="2016-09-09T12:09:00Z" w:initials="JF">
    <w:p>
      <w:r>
        <w:rPr/>
        <w:t>Add here months used in each season</w:t>
      </w:r>
      <w:r/>
    </w:p>
  </w:comment>
  <w:comment w:id="35" w:author="Jenny Fisher" w:date="2016-09-09T12:09:00Z" w:initials="JF">
    <w:p>
      <w:r>
        <w:rPr/>
        <w:t>Dates here</w:t>
      </w:r>
      <w:r/>
    </w:p>
  </w:comment>
  <w:comment w:id="36" w:author="Jenny Fisher" w:date="2016-09-09T12:09:00Z" w:initials="JF">
    <w:p>
      <w:r>
        <w:rPr/>
        <w:t>Are these all model values, or just on days with sondes? Here (and in general with averages) you should only compare the days that have available data, otherwise the stats are likely to be really skewed.</w:t>
      </w:r>
      <w:r/>
    </w:p>
  </w:comment>
  <w:comment w:id="37" w:author="Jenny Fisher" w:date="2016-09-09T12:09:00Z" w:initials="JF">
    <w:p>
      <w:r>
        <w:rPr/>
        <w:t>Add here or in figure caption which months are included in which season.</w:t>
      </w:r>
      <w:r/>
    </w:p>
  </w:comment>
  <w:comment w:id="38" w:author="Jenny Fisher" w:date="2016-09-09T12:09:00Z" w:initials="JF">
    <w:p>
      <w:r>
        <w:rPr/>
        <w:t>I’m not sure average and worst are that relevant here – what if you instead included the “best” for each site, and then we can say that even when we match the profile shape, we really can’t capture the events?</w:t>
      </w:r>
      <w:r/>
    </w:p>
  </w:comment>
  <w:comment w:id="39" w:author="Jenny Fisher" w:date="2016-09-09T12:09:00Z" w:initials="JF">
    <w:p>
      <w:r>
        <w:rPr/>
        <w:t>Move this (or something like it) into the model description section.</w:t>
      </w:r>
      <w:r/>
    </w:p>
  </w:comment>
  <w:comment w:id="40" w:author="Jenny Fisher" w:date="2016-09-09T12:09:00Z" w:initials="JF">
    <w:p>
      <w:r>
        <w:rPr/>
        <w:t>See figure comment below</w:t>
      </w:r>
      <w:r/>
    </w:p>
  </w:comment>
  <w:comment w:id="41" w:author="Jenny Fisher" w:date="2016-09-09T12:09:00Z" w:initials="JF">
    <w:p>
      <w:r>
        <w:rPr/>
        <w:t>Can you give numbers from &gt;4km since that’s where your algorithm starts?</w:t>
      </w:r>
      <w:r/>
    </w:p>
  </w:comment>
  <w:comment w:id="42" w:author="Jenny Fisher" w:date="2016-09-09T12:09:00Z" w:initials="JF">
    <w:p>
      <w:r>
        <w:rPr/>
        <w:t>Or whatever the number is, can you get this from your data?</w:t>
      </w:r>
      <w:r/>
    </w:p>
  </w:comment>
  <w:comment w:id="43" w:author="Jenny Fisher" w:date="2016-09-09T12:09:00Z" w:initials="JF">
    <w:p>
      <w:r>
        <w:rPr/>
        <w:t>Follow this up by saying something about how coarse resolution global models like GEOS-Chem are therefore likely systematically underestimating O3 in the UT.</w:t>
      </w:r>
      <w:r/>
    </w:p>
  </w:comment>
  <w:comment w:id="44" w:author="Jenny Fisher" w:date="2016-09-09T12:09:00Z" w:initials="JF">
    <w:p>
      <w:r>
        <w:rPr/>
        <w:t>I really like this figure, especially the left panel! Would be really great if you also added a point marking the location of each GEOS-Chem level – this would very clearly show how sparse they get as you get into the UTLS region.</w:t>
      </w:r>
      <w:r/>
    </w:p>
  </w:comment>
  <w:comment w:id="45" w:author="Jenny Fisher" w:date="2016-09-09T12:09:00Z" w:initials="JF">
    <w:p>
      <w:r>
        <w:rPr/>
        <w:t>See comment above, I think it would be more instructive to use 3 “bests”</w:t>
      </w:r>
      <w:r/>
    </w:p>
  </w:comment>
  <w:comment w:id="46" w:author="Jenny Fisher" w:date="2016-09-09T12:09:00Z" w:initials="JF">
    <w:p>
      <w:r>
        <w:rPr/>
        <w:t>I’m not entirely sure what this means…</w:t>
      </w:r>
      <w:r/>
    </w:p>
    <w:p>
      <w:r>
        <w:rPr/>
      </w:r>
      <w:r/>
    </w:p>
    <w:p>
      <w:r>
        <w:rPr/>
        <w:t>Also, is it also conservative b/c you use the lower of the 2 tropopause definitions? And because you screen out fire-influenced days which could potentially also have STT?</w:t>
      </w:r>
      <w:r/>
    </w:p>
  </w:comment>
  <w:comment w:id="47" w:author="Jenny Fisher" w:date="2016-09-09T12:09:00Z" w:initials="JF">
    <w:p>
      <w:r>
        <w:rPr/>
        <w:t>Calculated from the sonde profiles?</w:t>
      </w:r>
      <w:r/>
    </w:p>
  </w:comment>
  <w:comment w:id="48" w:author="Jenny Fisher" w:date="2016-09-09T12:09:00Z" w:initials="JF">
    <w:p>
      <w:r>
        <w:rPr/>
        <w:t>How often does that happen in your record?</w:t>
      </w:r>
      <w:r/>
    </w:p>
  </w:comment>
  <w:comment w:id="49" w:author="Jenny Fisher" w:date="2016-09-09T12:09:00Z" w:initials="JF">
    <w:p>
      <w:r>
        <w:rPr/>
        <w:t>Show / describe absolute first, then relative importance.</w:t>
      </w:r>
      <w:r/>
    </w:p>
  </w:comment>
  <w:comment w:id="50" w:author="Jenny Fisher" w:date="2016-09-09T12:09:00Z" w:initials="JF">
    <w:p>
      <w:r>
        <w:rPr/>
        <w:t>This is still a little confusing to me. If you just state it as a % relative to the absolute values it will be clearer.</w:t>
      </w:r>
      <w:r/>
    </w:p>
  </w:comment>
  <w:comment w:id="51" w:author="Jenny Fisher" w:date="2016-09-09T12:09:00Z" w:initials="JF">
    <w:p>
      <w:r>
        <w:rPr/>
        <w:t xml:space="preserve">Need to state what your box &amp; whiskers  &amp; circles are </w:t>
      </w:r>
      <w:r/>
    </w:p>
  </w:comment>
  <w:comment w:id="52" w:author="Jenny Fisher" w:date="2016-09-09T12:09:00Z" w:initials="JF">
    <w:p>
      <w:r>
        <w:rPr/>
        <w:t>Put this one first. Include “Ozone” in the title and on the y-axis label</w:t>
      </w:r>
      <w:r/>
    </w:p>
  </w:comment>
  <w:comment w:id="53" w:author="Jenny Fisher" w:date="2016-09-09T12:09:00Z" w:initials="JF">
    <w:p>
      <w:r>
        <w:rPr/>
        <w:t xml:space="preserve">Right? </w:t>
      </w:r>
      <w:r/>
    </w:p>
  </w:comment>
  <w:comment w:id="54" w:author="Jenny Fisher" w:date="2016-09-09T12:09:00Z" w:initials="JF">
    <w:p>
      <w:r>
        <w:rPr/>
        <w:t>Right?</w:t>
      </w:r>
      <w:r/>
    </w:p>
  </w:comment>
  <w:comment w:id="55" w:author="Jenny Fisher" w:date="2016-09-09T12:09:00Z" w:initials="JF">
    <w:p>
      <w:r>
        <w:rPr/>
        <w:t>Right?</w:t>
      </w:r>
      <w:r/>
    </w:p>
  </w:comment>
  <w:comment w:id="56" w:author="Jenny Fisher" w:date="2016-09-09T12:09:00Z" w:initials="JF">
    <w:p>
      <w:r>
        <w:rPr/>
        <w:t>Might be clearer if you write it as an equation in the text, then can refer to variables in the figure?</w:t>
      </w:r>
      <w:r/>
    </w:p>
  </w:comment>
  <w:comment w:id="57" w:author="Jenny Fisher" w:date="2016-09-09T12:09:00Z" w:initials="JF">
    <w:p>
      <w:r>
        <w:rPr/>
        <w:t>Top panel needs y-axis label, add “Ozone” before “flux” in title; bottom panel change or remove title, in legend use omega for column, don’t use VC as you haven’t used that at all in this paper; for fraction line could you show fraction*2 or fraction*3 so that seasonality is apparent?</w:t>
      </w:r>
      <w:r/>
    </w:p>
  </w:comment>
  <w:comment w:id="58" w:author="Jenny Fisher" w:date="2016-09-09T12:09:00Z" w:initials="JF">
    <w:p>
      <w:r>
        <w:rPr/>
        <w:t>Maybe need a comment about how 30-60S could differ from your region?</w:t>
      </w:r>
      <w:r/>
    </w:p>
  </w:comment>
  <w:comment w:id="59" w:author="Jenny Fisher" w:date="2016-09-09T12:10:00Z" w:initials="JF">
    <w:p>
      <w:r>
        <w:rPr/>
        <w:t>Not super useful, can you relate to your region at all? Does the Stevenson paper break that down at all (e.g. in figures)? I guess when you have a Tg number, you could at least say way fraction S. Ocean might be responsible for…</w:t>
      </w:r>
      <w:r/>
    </w:p>
  </w:comment>
  <w:comment w:id="60" w:author="Jenny Fisher" w:date="2016-09-09T12:13:00Z" w:initials="JF">
    <w:p>
      <w:r>
        <w:rPr/>
        <w:t>This stuff needs cleaning up – For each study you mention you need to relate to your work. (or combine them all into one sentence and discuss that way). Think about how your work either updates or confirms the previous picture.  This is the place to make the paper meaningful to the readers!</w:t>
      </w:r>
      <w:r/>
    </w:p>
  </w:comment>
  <w:comment w:id="61" w:author="Jenny Fisher" w:date="2016-09-09T12:12:00Z" w:initials="JF">
    <w:p>
      <w:r>
        <w:rPr/>
        <w:t>I’ll come back to the conclusion &amp; abstract after the rest is ready!</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n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character" w:styleId="DefaultParagraphFont" w:default="1">
    <w:name w:val="Default Paragraph Font"/>
    <w:uiPriority w:val="1"/>
    <w:unhideWhenUsed/>
    <w:rPr/>
  </w:style>
  <w:style w:type="character" w:styleId="Linenumber">
    <w:name w:val="line number"/>
    <w:basedOn w:val="DefaultParagraphFont"/>
    <w:rsid w:val="00415353"/>
    <w:rPr>
      <w:rFonts w:ascii="Times" w:hAnsi="Times"/>
    </w:rPr>
  </w:style>
  <w:style w:type="character" w:styleId="PlainTextChar" w:customStyle="1">
    <w:name w:val="Plain Text Char"/>
    <w:basedOn w:val="DefaultParagraphFont"/>
    <w:link w:val="PlainText"/>
    <w:uiPriority w:val="99"/>
    <w:rsid w:val="00b505be"/>
    <w:rPr>
      <w:rFonts w:ascii="Courier" w:hAnsi="Courier"/>
      <w:sz w:val="21"/>
      <w:szCs w:val="21"/>
      <w:lang w:val="en-CA"/>
    </w:rPr>
  </w:style>
  <w:style w:type="character" w:styleId="Annotationreference">
    <w:name w:val="annotation reference"/>
    <w:basedOn w:val="DefaultParagraphFont"/>
    <w:uiPriority w:val="99"/>
    <w:semiHidden/>
    <w:unhideWhenUsed/>
    <w:rsid w:val="00ab0da9"/>
    <w:rPr>
      <w:sz w:val="18"/>
      <w:szCs w:val="18"/>
    </w:rPr>
  </w:style>
  <w:style w:type="character" w:styleId="CommentTextChar" w:customStyle="1">
    <w:name w:val="Comment Text Char"/>
    <w:basedOn w:val="DefaultParagraphFont"/>
    <w:link w:val="CommentText"/>
    <w:uiPriority w:val="99"/>
    <w:semiHidden/>
    <w:rsid w:val="00ab0da9"/>
    <w:rPr>
      <w:lang w:val="en-CA"/>
    </w:rPr>
  </w:style>
  <w:style w:type="character" w:styleId="CommentSubjectChar" w:customStyle="1">
    <w:name w:val="Comment Subject Char"/>
    <w:basedOn w:val="CommentTextChar"/>
    <w:link w:val="CommentSubject"/>
    <w:uiPriority w:val="99"/>
    <w:semiHidden/>
    <w:rsid w:val="00ab0da9"/>
    <w:rPr>
      <w:b/>
      <w:bCs/>
      <w:sz w:val="20"/>
      <w:szCs w:val="20"/>
      <w:lang w:val="en-CA"/>
    </w:rPr>
  </w:style>
  <w:style w:type="character" w:styleId="BalloonTextChar" w:customStyle="1">
    <w:name w:val="Balloon Text Char"/>
    <w:basedOn w:val="DefaultParagraphFont"/>
    <w:link w:val="BalloonText"/>
    <w:uiPriority w:val="99"/>
    <w:semiHidden/>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basedOn w:val="Normal"/>
    <w:link w:val="PlainTextChar"/>
    <w:uiPriority w:val="99"/>
    <w:unhideWhenUsed/>
    <w:rsid w:val="00b505be"/>
    <w:pPr/>
    <w:rPr>
      <w:rFonts w:ascii="Courier" w:hAnsi="Courier"/>
      <w:sz w:val="21"/>
      <w:szCs w:val="21"/>
    </w:rPr>
  </w:style>
  <w:style w:type="paragraph" w:styleId="Annotationtext">
    <w:name w:val="annotation text"/>
    <w:basedOn w:val="Normal"/>
    <w:link w:val="CommentTextChar"/>
    <w:uiPriority w:val="99"/>
    <w:semiHidden/>
    <w:unhideWhenUsed/>
    <w:rsid w:val="00ab0da9"/>
    <w:pPr/>
    <w:rPr/>
  </w:style>
  <w:style w:type="paragraph" w:styleId="Annotationsubject">
    <w:name w:val="annotation subject"/>
    <w:basedOn w:val="Annotationtext"/>
    <w:link w:val="CommentSubjectChar"/>
    <w:uiPriority w:val="99"/>
    <w:semiHidden/>
    <w:unhideWhenUsed/>
    <w:rsid w:val="00ab0da9"/>
    <w:pPr/>
    <w:rPr>
      <w:b/>
      <w:bCs/>
      <w:sz w:val="20"/>
      <w:szCs w:val="20"/>
    </w:rPr>
  </w:style>
  <w:style w:type="paragraph" w:styleId="BalloonText">
    <w:name w:val="Balloon Text"/>
    <w:basedOn w:val="Normal"/>
    <w:link w:val="BalloonTextChar"/>
    <w:uiPriority w:val="99"/>
    <w:semiHidden/>
    <w:unhideWhenUsed/>
    <w:rsid w:val="00ab0da9"/>
    <w:pPr/>
    <w:rPr>
      <w:rFonts w:ascii="Lucida Grande" w:hAnsi="Lucida Grande"/>
      <w:sz w:val="18"/>
      <w:szCs w:val="18"/>
    </w:rPr>
  </w:style>
  <w:style w:type="paragraph" w:styleId="Revision">
    <w:name w:val="Revision"/>
    <w:uiPriority w:val="99"/>
    <w:semiHidden/>
    <w:rsid w:val="00c151dd"/>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LibreOffice/4.3.7.2$Linux_X86_64 LibreOffice_project/430m0$Build-2</Application>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2016-09-08T23:28:00Z</dcterms:created>
  <dc:creator>Jenny Fisher</dc:creator>
  <dc:language>en-AU</dc:language>
  <cp:lastModifiedBy>Jesse Greenslade</cp:lastModifiedBy>
  <dcterms:modified xsi:type="dcterms:W3CDTF">2016-09-21T11:48:09Z</dcterms:modified>
  <cp:revision>212</cp:revision>
</cp:coreProperties>
</file>